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B60B" w14:textId="77777777" w:rsidR="00011654" w:rsidRDefault="00011654">
      <w:pPr>
        <w:rPr>
          <w:b/>
          <w:bCs/>
        </w:rPr>
      </w:pPr>
    </w:p>
    <w:p w14:paraId="23F8CA1B" w14:textId="77777777" w:rsidR="00011654" w:rsidRDefault="00011654">
      <w:pPr>
        <w:rPr>
          <w:b/>
          <w:bCs/>
        </w:rPr>
      </w:pPr>
    </w:p>
    <w:p w14:paraId="55F10674" w14:textId="178B558E" w:rsidR="00011654" w:rsidRPr="00D034E2" w:rsidRDefault="00011654">
      <w:pPr>
        <w:rPr>
          <w:b/>
          <w:bCs/>
          <w:sz w:val="24"/>
          <w:szCs w:val="24"/>
          <w:lang w:val="en-GB"/>
        </w:rPr>
      </w:pPr>
      <w:r w:rsidRPr="00D034E2">
        <w:rPr>
          <w:b/>
          <w:bCs/>
          <w:sz w:val="24"/>
          <w:szCs w:val="24"/>
          <w:lang w:val="en-GB"/>
        </w:rPr>
        <w:t xml:space="preserve">Using Shared Mental Models and Organisational Learning to Support Safety and </w:t>
      </w:r>
      <w:del w:id="0" w:author="Fakhra Jabeen" w:date="2023-09-05T15:50:00Z">
        <w:r w:rsidR="00416094" w:rsidDel="00DD69CF">
          <w:rPr>
            <w:b/>
            <w:bCs/>
            <w:sz w:val="24"/>
            <w:szCs w:val="24"/>
            <w:lang w:val="en-GB"/>
          </w:rPr>
          <w:delText>Se</w:delText>
        </w:r>
        <w:r w:rsidRPr="00D034E2" w:rsidDel="00DD69CF">
          <w:rPr>
            <w:b/>
            <w:bCs/>
            <w:sz w:val="24"/>
            <w:szCs w:val="24"/>
            <w:lang w:val="en-GB"/>
          </w:rPr>
          <w:delText>cecurity</w:delText>
        </w:r>
      </w:del>
      <w:ins w:id="1" w:author="Fakhra Jabeen" w:date="2023-09-05T15:50:00Z">
        <w:r w:rsidR="00DD69CF">
          <w:rPr>
            <w:b/>
            <w:bCs/>
            <w:sz w:val="24"/>
            <w:szCs w:val="24"/>
            <w:lang w:val="en-GB"/>
          </w:rPr>
          <w:t>Se</w:t>
        </w:r>
        <w:r w:rsidR="00DD69CF" w:rsidRPr="00D034E2">
          <w:rPr>
            <w:b/>
            <w:bCs/>
            <w:sz w:val="24"/>
            <w:szCs w:val="24"/>
            <w:lang w:val="en-GB"/>
          </w:rPr>
          <w:t>curity</w:t>
        </w:r>
      </w:ins>
      <w:r w:rsidR="00D034E2">
        <w:rPr>
          <w:b/>
          <w:bCs/>
          <w:sz w:val="24"/>
          <w:szCs w:val="24"/>
          <w:lang w:val="en-GB"/>
        </w:rPr>
        <w:t xml:space="preserve"> through Cyberspace</w:t>
      </w:r>
      <w:r w:rsidRPr="00D034E2">
        <w:rPr>
          <w:b/>
          <w:bCs/>
          <w:sz w:val="24"/>
          <w:szCs w:val="24"/>
          <w:lang w:val="en-GB"/>
        </w:rPr>
        <w:t xml:space="preserve">: </w:t>
      </w:r>
      <w:r w:rsidR="00416094">
        <w:rPr>
          <w:b/>
          <w:bCs/>
          <w:sz w:val="24"/>
          <w:szCs w:val="24"/>
          <w:lang w:val="en-GB"/>
        </w:rPr>
        <w:t xml:space="preserve">a </w:t>
      </w:r>
      <w:r w:rsidRPr="00D034E2">
        <w:rPr>
          <w:b/>
          <w:bCs/>
          <w:sz w:val="24"/>
          <w:szCs w:val="24"/>
          <w:lang w:val="en-GB"/>
        </w:rPr>
        <w:t>Computational Analysis</w:t>
      </w:r>
      <w:r w:rsidR="00416094">
        <w:rPr>
          <w:b/>
          <w:bCs/>
          <w:sz w:val="24"/>
          <w:szCs w:val="24"/>
          <w:lang w:val="en-GB"/>
        </w:rPr>
        <w:t xml:space="preserve"> Approach</w:t>
      </w:r>
    </w:p>
    <w:p w14:paraId="6B6023A6" w14:textId="77777777" w:rsidR="00011654" w:rsidRPr="00011654" w:rsidRDefault="00011654">
      <w:pPr>
        <w:rPr>
          <w:lang w:val="en-GB"/>
        </w:rPr>
      </w:pPr>
    </w:p>
    <w:p w14:paraId="416091C0" w14:textId="44F5DAE0" w:rsidR="00011654" w:rsidRPr="00011654" w:rsidRDefault="00D034E2">
      <w:r>
        <w:t xml:space="preserve">Peter H.M.P. </w:t>
      </w:r>
      <w:r w:rsidR="00011654" w:rsidRPr="00011654">
        <w:t xml:space="preserve">Roelofsma, Fakhra Jabeen, </w:t>
      </w:r>
      <w:r w:rsidR="00956700">
        <w:t xml:space="preserve">H. Rob Taal, </w:t>
      </w:r>
      <w:r w:rsidR="00011654" w:rsidRPr="00011654">
        <w:t>Jan Treur (</w:t>
      </w:r>
      <w:proofErr w:type="spellStart"/>
      <w:r w:rsidR="00011654" w:rsidRPr="00011654">
        <w:t>eds</w:t>
      </w:r>
      <w:proofErr w:type="spellEnd"/>
      <w:r w:rsidR="00011654" w:rsidRPr="00011654">
        <w:t>.)</w:t>
      </w:r>
    </w:p>
    <w:p w14:paraId="751CF5A3" w14:textId="77777777" w:rsidR="00011654" w:rsidRPr="00011654" w:rsidRDefault="00011654">
      <w:pPr>
        <w:rPr>
          <w:b/>
          <w:bCs/>
        </w:rPr>
      </w:pPr>
    </w:p>
    <w:p w14:paraId="24E8778D" w14:textId="77777777" w:rsidR="00011654" w:rsidRDefault="00011654">
      <w:pPr>
        <w:rPr>
          <w:b/>
          <w:bCs/>
        </w:rPr>
      </w:pPr>
    </w:p>
    <w:p w14:paraId="1FF3D028" w14:textId="77777777" w:rsidR="00C45F8F" w:rsidRDefault="00C45F8F">
      <w:pPr>
        <w:rPr>
          <w:b/>
          <w:bCs/>
          <w:lang w:val="en-GB"/>
        </w:rPr>
      </w:pPr>
      <w:r>
        <w:rPr>
          <w:b/>
          <w:bCs/>
          <w:lang w:val="en-GB"/>
        </w:rPr>
        <w:t xml:space="preserve">Part I  </w:t>
      </w:r>
    </w:p>
    <w:p w14:paraId="3294CCA8" w14:textId="050B5CCD" w:rsidR="00D034E2" w:rsidRDefault="00D034E2">
      <w:pPr>
        <w:rPr>
          <w:b/>
          <w:bCs/>
          <w:lang w:val="en-GB"/>
        </w:rPr>
      </w:pPr>
      <w:r>
        <w:rPr>
          <w:b/>
          <w:bCs/>
          <w:lang w:val="en-GB"/>
        </w:rPr>
        <w:t>Introductory Chapters</w:t>
      </w:r>
    </w:p>
    <w:p w14:paraId="46D8EA38" w14:textId="47DB8DF3" w:rsidR="000815CD" w:rsidRPr="000815CD" w:rsidRDefault="000815CD">
      <w:pPr>
        <w:rPr>
          <w:lang w:val="en-GB"/>
        </w:rPr>
      </w:pPr>
      <w:r>
        <w:rPr>
          <w:lang w:val="en-GB"/>
        </w:rPr>
        <w:t xml:space="preserve">In this part, first an introduction chapter for the book as a whole is provided and next chapters for a global overview of the </w:t>
      </w:r>
      <w:proofErr w:type="spellStart"/>
      <w:r>
        <w:rPr>
          <w:lang w:val="en-GB"/>
        </w:rPr>
        <w:t>resaerch</w:t>
      </w:r>
      <w:proofErr w:type="spellEnd"/>
      <w:r>
        <w:rPr>
          <w:lang w:val="en-GB"/>
        </w:rPr>
        <w:t xml:space="preserve"> programme and results obtained.</w:t>
      </w:r>
    </w:p>
    <w:p w14:paraId="1308533A" w14:textId="77777777" w:rsidR="00D034E2" w:rsidRDefault="00D034E2">
      <w:pPr>
        <w:rPr>
          <w:b/>
          <w:bCs/>
          <w:lang w:val="en-GB"/>
        </w:rPr>
      </w:pPr>
    </w:p>
    <w:p w14:paraId="2AD94A9D" w14:textId="649F2FD9" w:rsidR="00D034E2" w:rsidRPr="00D034E2" w:rsidRDefault="00D034E2" w:rsidP="00956700">
      <w:pPr>
        <w:pStyle w:val="ListParagraph"/>
        <w:numPr>
          <w:ilvl w:val="0"/>
          <w:numId w:val="10"/>
        </w:numPr>
      </w:pPr>
      <w:r>
        <w:t xml:space="preserve">Peter H.M.P. </w:t>
      </w:r>
      <w:r w:rsidRPr="00D034E2">
        <w:t xml:space="preserve">Roelofsma, Fakhra Jabeen, </w:t>
      </w:r>
      <w:r w:rsidR="00956700">
        <w:t xml:space="preserve">Rob H. Taal, </w:t>
      </w:r>
      <w:r w:rsidRPr="00D034E2">
        <w:t xml:space="preserve">Jan Treur </w:t>
      </w:r>
    </w:p>
    <w:p w14:paraId="263218FA" w14:textId="5C3CFD11" w:rsidR="00D034E2" w:rsidRDefault="00D034E2" w:rsidP="00956700">
      <w:pPr>
        <w:ind w:left="1134"/>
      </w:pPr>
      <w:proofErr w:type="spellStart"/>
      <w:r w:rsidRPr="00D034E2">
        <w:t>Introduction</w:t>
      </w:r>
      <w:proofErr w:type="spellEnd"/>
      <w:r>
        <w:t xml:space="preserve"> </w:t>
      </w:r>
      <w:proofErr w:type="spellStart"/>
      <w:r>
        <w:t>to</w:t>
      </w:r>
      <w:proofErr w:type="spellEnd"/>
      <w:r>
        <w:t xml:space="preserve"> </w:t>
      </w:r>
      <w:proofErr w:type="spellStart"/>
      <w:r>
        <w:t>the</w:t>
      </w:r>
      <w:proofErr w:type="spellEnd"/>
      <w:r>
        <w:t xml:space="preserve"> </w:t>
      </w:r>
      <w:proofErr w:type="spellStart"/>
      <w:r>
        <w:t>book</w:t>
      </w:r>
      <w:proofErr w:type="spellEnd"/>
    </w:p>
    <w:p w14:paraId="6F5B13C7" w14:textId="77777777" w:rsidR="00D034E2" w:rsidRDefault="00D034E2" w:rsidP="00D034E2">
      <w:pPr>
        <w:pStyle w:val="ListParagraph"/>
      </w:pPr>
    </w:p>
    <w:p w14:paraId="29E7F6FA" w14:textId="49FB7963" w:rsidR="00D034E2" w:rsidRDefault="00D034E2" w:rsidP="00956700">
      <w:pPr>
        <w:pStyle w:val="ListParagraph"/>
        <w:numPr>
          <w:ilvl w:val="0"/>
          <w:numId w:val="10"/>
        </w:numPr>
      </w:pPr>
      <w:r>
        <w:t xml:space="preserve">Peter H.M.P. </w:t>
      </w:r>
      <w:r w:rsidRPr="00D034E2">
        <w:t xml:space="preserve">Roelofsma, </w:t>
      </w:r>
      <w:r>
        <w:t>…</w:t>
      </w:r>
    </w:p>
    <w:p w14:paraId="37ECE654" w14:textId="26CD93A9" w:rsidR="00D034E2" w:rsidRPr="00956700" w:rsidRDefault="00D034E2" w:rsidP="00956700">
      <w:pPr>
        <w:ind w:left="1134"/>
        <w:rPr>
          <w:lang w:val="en-GB"/>
        </w:rPr>
      </w:pPr>
      <w:r w:rsidRPr="00956700">
        <w:rPr>
          <w:lang w:val="en-GB"/>
        </w:rPr>
        <w:t>Overview of the research programme</w:t>
      </w:r>
    </w:p>
    <w:p w14:paraId="2698AD54" w14:textId="77777777" w:rsidR="00D034E2" w:rsidRPr="00D034E2" w:rsidRDefault="00D034E2" w:rsidP="00D034E2">
      <w:pPr>
        <w:pStyle w:val="ListParagraph"/>
        <w:rPr>
          <w:lang w:val="en-GB"/>
        </w:rPr>
      </w:pPr>
    </w:p>
    <w:p w14:paraId="0B8BA6C0" w14:textId="77777777" w:rsidR="00D034E2" w:rsidRDefault="00D034E2" w:rsidP="00956700">
      <w:pPr>
        <w:pStyle w:val="ListParagraph"/>
        <w:numPr>
          <w:ilvl w:val="0"/>
          <w:numId w:val="10"/>
        </w:numPr>
      </w:pPr>
      <w:r>
        <w:t>Fakhra Jabeen, ….</w:t>
      </w:r>
    </w:p>
    <w:p w14:paraId="051ED986" w14:textId="288727E0" w:rsidR="00D034E2" w:rsidRDefault="00D034E2" w:rsidP="00321966">
      <w:pPr>
        <w:ind w:left="1134"/>
        <w:rPr>
          <w:ins w:id="2" w:author="Fakhra Jabeen" w:date="2023-09-05T12:54:00Z"/>
        </w:rPr>
      </w:pPr>
      <w:proofErr w:type="spellStart"/>
      <w:r>
        <w:t>Overview</w:t>
      </w:r>
      <w:proofErr w:type="spellEnd"/>
      <w:r>
        <w:t xml:space="preserve"> paper Safety Coach</w:t>
      </w:r>
    </w:p>
    <w:p w14:paraId="705CE617" w14:textId="77777777" w:rsidR="00B87E3A" w:rsidRPr="00374FE2" w:rsidRDefault="00B87E3A" w:rsidP="00B87E3A">
      <w:pPr>
        <w:ind w:left="1134"/>
        <w:jc w:val="both"/>
        <w:rPr>
          <w:ins w:id="3" w:author="Fakhra Jabeen" w:date="2023-09-05T12:54:00Z"/>
          <w:lang w:val="en-GB"/>
        </w:rPr>
      </w:pPr>
      <w:ins w:id="4" w:author="Fakhra Jabeen" w:date="2023-09-05T12:54:00Z">
        <w:r w:rsidRPr="00374FE2">
          <w:rPr>
            <w:b/>
            <w:bCs/>
            <w:lang w:val="en-GB"/>
          </w:rPr>
          <w:t xml:space="preserve">Abstract: </w:t>
        </w:r>
        <w:r w:rsidRPr="00374FE2">
          <w:rPr>
            <w:lang w:val="en-GB"/>
          </w:rPr>
          <w:t>Ensuring patient healthcare and safety necessitates effective teamwork and collaboration, rooted in the concept of shared mental understanding or shared mental models. Different personal and professional factors among team members may influence patient diagnosis and decision-making, which can have long-lasting impact(s) on the patient (mental) wellbeing. Our work introduces the innovative concept of an Artificially Intelligent (AI) Coach, designed to enhance the shared understanding and communication among team members, to reduce the error expectancy in different medical fields (e.g., neonatology). This virtual assistant aims to cater the error related causes or factors for monitoring, so a related support can be provided to minimize these errors. The coach encompasses computational logic regarding user tasks and mental models, offering monitoring and communication</w:t>
        </w:r>
        <w:r>
          <w:rPr>
            <w:lang w:val="en-GB"/>
          </w:rPr>
          <w:t xml:space="preserve"> to accomplish its task.</w:t>
        </w:r>
      </w:ins>
    </w:p>
    <w:p w14:paraId="5A9D7F56" w14:textId="77777777" w:rsidR="00B87E3A" w:rsidRPr="00B87E3A" w:rsidRDefault="00B87E3A" w:rsidP="00321966">
      <w:pPr>
        <w:ind w:left="1134"/>
        <w:rPr>
          <w:lang w:val="en-GB"/>
          <w:rPrChange w:id="5" w:author="Fakhra Jabeen" w:date="2023-09-05T12:54:00Z">
            <w:rPr/>
          </w:rPrChange>
        </w:rPr>
      </w:pPr>
    </w:p>
    <w:p w14:paraId="7A726079" w14:textId="77777777" w:rsidR="00D034E2" w:rsidRPr="00DA49B3" w:rsidRDefault="00D034E2">
      <w:pPr>
        <w:rPr>
          <w:b/>
          <w:bCs/>
          <w:lang w:val="en-GB"/>
        </w:rPr>
      </w:pPr>
    </w:p>
    <w:p w14:paraId="5FC78A23" w14:textId="77777777" w:rsidR="00C45F8F" w:rsidRDefault="00C45F8F">
      <w:pPr>
        <w:rPr>
          <w:b/>
          <w:bCs/>
          <w:lang w:val="en-GB"/>
        </w:rPr>
      </w:pPr>
      <w:r>
        <w:rPr>
          <w:b/>
          <w:bCs/>
          <w:lang w:val="en-GB"/>
        </w:rPr>
        <w:t xml:space="preserve">Part II </w:t>
      </w:r>
    </w:p>
    <w:p w14:paraId="45B186B3" w14:textId="42CA0120" w:rsidR="004400EE" w:rsidRDefault="008B7401">
      <w:pPr>
        <w:rPr>
          <w:b/>
          <w:bCs/>
          <w:lang w:val="en-GB"/>
        </w:rPr>
      </w:pPr>
      <w:r w:rsidRPr="00011654">
        <w:rPr>
          <w:b/>
          <w:bCs/>
          <w:lang w:val="en-GB"/>
        </w:rPr>
        <w:t xml:space="preserve">Basics </w:t>
      </w:r>
      <w:r w:rsidR="00C45F8F">
        <w:rPr>
          <w:b/>
          <w:bCs/>
          <w:lang w:val="en-GB"/>
        </w:rPr>
        <w:t>for</w:t>
      </w:r>
      <w:r w:rsidRPr="00011654">
        <w:rPr>
          <w:b/>
          <w:bCs/>
          <w:lang w:val="en-GB"/>
        </w:rPr>
        <w:t xml:space="preserve"> the </w:t>
      </w:r>
      <w:r w:rsidR="00C45F8F">
        <w:rPr>
          <w:b/>
          <w:bCs/>
          <w:lang w:val="en-GB"/>
        </w:rPr>
        <w:t>A</w:t>
      </w:r>
      <w:r w:rsidRPr="00011654">
        <w:rPr>
          <w:b/>
          <w:bCs/>
          <w:lang w:val="en-GB"/>
        </w:rPr>
        <w:t>rea</w:t>
      </w:r>
      <w:r w:rsidR="00D034E2">
        <w:rPr>
          <w:b/>
          <w:bCs/>
          <w:lang w:val="en-GB"/>
        </w:rPr>
        <w:t>: Shared Mental Models, Organisational Learning</w:t>
      </w:r>
      <w:r w:rsidR="00C45F8F">
        <w:rPr>
          <w:b/>
          <w:bCs/>
          <w:lang w:val="en-GB"/>
        </w:rPr>
        <w:t xml:space="preserve">, and Adaptive Network </w:t>
      </w:r>
      <w:proofErr w:type="spellStart"/>
      <w:r w:rsidR="00C45F8F">
        <w:rPr>
          <w:b/>
          <w:bCs/>
          <w:lang w:val="en-GB"/>
        </w:rPr>
        <w:t>Modeling</w:t>
      </w:r>
      <w:proofErr w:type="spellEnd"/>
    </w:p>
    <w:p w14:paraId="01393D32" w14:textId="5B2570E1" w:rsidR="000815CD" w:rsidRPr="000815CD" w:rsidRDefault="000815CD">
      <w:pPr>
        <w:rPr>
          <w:lang w:val="en-GB"/>
        </w:rPr>
      </w:pPr>
      <w:r w:rsidRPr="000815CD">
        <w:rPr>
          <w:lang w:val="en-GB"/>
        </w:rPr>
        <w:t xml:space="preserve">In this part, </w:t>
      </w:r>
      <w:r>
        <w:rPr>
          <w:lang w:val="en-GB"/>
        </w:rPr>
        <w:t xml:space="preserve">the basic concepts used throughout the book are explained concerning the use of shared mental models in teamwork to support safety and security, organisational learning to support </w:t>
      </w:r>
      <w:proofErr w:type="spellStart"/>
      <w:r>
        <w:rPr>
          <w:lang w:val="en-GB"/>
        </w:rPr>
        <w:t>ther</w:t>
      </w:r>
      <w:proofErr w:type="spellEnd"/>
      <w:r>
        <w:rPr>
          <w:lang w:val="en-GB"/>
        </w:rPr>
        <w:t xml:space="preserve"> use of shared mental models, and adaptive network </w:t>
      </w:r>
      <w:proofErr w:type="spellStart"/>
      <w:r>
        <w:rPr>
          <w:lang w:val="en-GB"/>
        </w:rPr>
        <w:t>modeling</w:t>
      </w:r>
      <w:proofErr w:type="spellEnd"/>
      <w:r>
        <w:rPr>
          <w:lang w:val="en-GB"/>
        </w:rPr>
        <w:t xml:space="preserve"> to model and analyse these processes computationally.</w:t>
      </w:r>
    </w:p>
    <w:p w14:paraId="281055C6" w14:textId="77777777" w:rsidR="00D034E2" w:rsidRPr="00011654" w:rsidRDefault="00D034E2">
      <w:pPr>
        <w:rPr>
          <w:b/>
          <w:bCs/>
          <w:lang w:val="en-GB"/>
        </w:rPr>
      </w:pPr>
    </w:p>
    <w:p w14:paraId="2B80F7A4" w14:textId="0D92ED13" w:rsidR="008B7401" w:rsidRPr="00D034E2" w:rsidRDefault="008B7401" w:rsidP="00956700">
      <w:pPr>
        <w:pStyle w:val="ListParagraph"/>
        <w:numPr>
          <w:ilvl w:val="0"/>
          <w:numId w:val="10"/>
        </w:numPr>
      </w:pPr>
      <w:r w:rsidRPr="00D034E2">
        <w:t>Laila</w:t>
      </w:r>
      <w:r w:rsidR="00D034E2" w:rsidRPr="00D034E2">
        <w:t xml:space="preserve"> van </w:t>
      </w:r>
      <w:proofErr w:type="spellStart"/>
      <w:r w:rsidR="00D034E2" w:rsidRPr="00D034E2">
        <w:t>Ments</w:t>
      </w:r>
      <w:proofErr w:type="spellEnd"/>
      <w:r w:rsidR="00D034E2" w:rsidRPr="00D034E2">
        <w:t>, Jan Treu</w:t>
      </w:r>
      <w:r w:rsidR="00D034E2">
        <w:t>r, Jan Klein, Peter H.M.P. Roelofsma</w:t>
      </w:r>
    </w:p>
    <w:p w14:paraId="612A19E9" w14:textId="6B0921B4" w:rsidR="00D034E2" w:rsidRDefault="00D034E2" w:rsidP="00D034E2">
      <w:pPr>
        <w:pStyle w:val="ListParagraph"/>
        <w:ind w:left="709"/>
        <w:rPr>
          <w:lang w:val="en-GB"/>
        </w:rPr>
      </w:pPr>
      <w:r w:rsidRPr="00D034E2">
        <w:rPr>
          <w:lang w:val="en-GB"/>
        </w:rPr>
        <w:t>A Second-Order Adaptive Network Model for Shared Mental Models in Hospital Teamwork</w:t>
      </w:r>
    </w:p>
    <w:p w14:paraId="468D2974" w14:textId="0A27B718" w:rsidR="00D034E2" w:rsidRDefault="00D034E2" w:rsidP="00D034E2">
      <w:pPr>
        <w:pStyle w:val="ListParagraph"/>
        <w:ind w:left="1418"/>
      </w:pPr>
      <w:r>
        <w:rPr>
          <w:lang w:val="en-GB"/>
        </w:rPr>
        <w:t>P</w:t>
      </w:r>
      <w:r w:rsidRPr="00D034E2">
        <w:rPr>
          <w:lang w:val="en-GB"/>
        </w:rPr>
        <w:t xml:space="preserve">roc. of the 13th International Conference on Computational Collective Intelligence, ICCCI'21. </w:t>
      </w:r>
      <w:r w:rsidRPr="00D034E2">
        <w:t>Nguyen, N.T., et al. (</w:t>
      </w:r>
      <w:proofErr w:type="spellStart"/>
      <w:r w:rsidRPr="00D034E2">
        <w:t>eds</w:t>
      </w:r>
      <w:proofErr w:type="spellEnd"/>
      <w:r w:rsidRPr="00D034E2">
        <w:t xml:space="preserve">.)Volume: </w:t>
      </w:r>
      <w:proofErr w:type="spellStart"/>
      <w:r w:rsidRPr="00D034E2">
        <w:t>Lecture</w:t>
      </w:r>
      <w:proofErr w:type="spellEnd"/>
      <w:r w:rsidRPr="00D034E2">
        <w:t xml:space="preserve"> </w:t>
      </w:r>
      <w:proofErr w:type="spellStart"/>
      <w:r w:rsidRPr="00D034E2">
        <w:t>Notes</w:t>
      </w:r>
      <w:proofErr w:type="spellEnd"/>
      <w:r w:rsidRPr="00D034E2">
        <w:t xml:space="preserve"> in AI, vol. 12876, pp. 126-140, Springer Nature.</w:t>
      </w:r>
    </w:p>
    <w:p w14:paraId="31800498" w14:textId="77777777" w:rsidR="00D034E2" w:rsidRDefault="00D034E2" w:rsidP="00D034E2">
      <w:pPr>
        <w:pStyle w:val="ListParagraph"/>
        <w:ind w:left="1418"/>
      </w:pPr>
    </w:p>
    <w:p w14:paraId="7AE4E575" w14:textId="2F16797A" w:rsidR="008F1D72" w:rsidRDefault="008F1D72" w:rsidP="00D034E2">
      <w:pPr>
        <w:pStyle w:val="ListParagraph"/>
        <w:ind w:left="1418"/>
        <w:rPr>
          <w:lang w:val="en-GB"/>
        </w:rPr>
      </w:pPr>
      <w:r w:rsidRPr="008F1D72">
        <w:rPr>
          <w:b/>
          <w:bCs/>
          <w:lang w:val="en-GB"/>
        </w:rPr>
        <w:t>Abstract</w:t>
      </w:r>
      <w:r w:rsidRPr="008F1D72">
        <w:rPr>
          <w:lang w:val="en-GB"/>
        </w:rPr>
        <w:t xml:space="preserve">. </w:t>
      </w:r>
      <w:r>
        <w:rPr>
          <w:lang w:val="en-GB"/>
        </w:rPr>
        <w:t>T</w:t>
      </w:r>
      <w:r w:rsidRPr="008F1D72">
        <w:rPr>
          <w:lang w:val="en-GB"/>
        </w:rPr>
        <w:t xml:space="preserve">his </w:t>
      </w:r>
      <w:r>
        <w:rPr>
          <w:lang w:val="en-GB"/>
        </w:rPr>
        <w:t>chapt</w:t>
      </w:r>
      <w:r w:rsidRPr="008F1D72">
        <w:rPr>
          <w:lang w:val="en-GB"/>
        </w:rPr>
        <w:t xml:space="preserve">er describes a second-order adaptive network model for mental processes making use of shared mental models for team performance. The </w:t>
      </w:r>
      <w:r w:rsidR="000815CD">
        <w:rPr>
          <w:lang w:val="en-GB"/>
        </w:rPr>
        <w:t>chapter</w:t>
      </w:r>
      <w:r w:rsidRPr="008F1D72">
        <w:rPr>
          <w:lang w:val="en-GB"/>
        </w:rPr>
        <w:t xml:space="preserve"> illustrates the value of adequate shared mental models for safe and efficient team performance and in cases of imperfections of such shared team models how this complicates the team performance. It is illustrated for a context of a medical team performing a tracheal intubation. Simulations illustrate how the adaptive network model is able to address the type of complications that can occur in realistic scenarios.</w:t>
      </w:r>
    </w:p>
    <w:p w14:paraId="61F291C9" w14:textId="77777777" w:rsidR="008F1D72" w:rsidRPr="008F1D72" w:rsidRDefault="008F1D72" w:rsidP="00D034E2">
      <w:pPr>
        <w:pStyle w:val="ListParagraph"/>
        <w:ind w:left="1418"/>
        <w:rPr>
          <w:lang w:val="en-GB"/>
        </w:rPr>
      </w:pPr>
    </w:p>
    <w:p w14:paraId="3DB121D4" w14:textId="076E01C4" w:rsidR="00171989" w:rsidRPr="00D4131A" w:rsidRDefault="00171989" w:rsidP="00956700">
      <w:pPr>
        <w:pStyle w:val="ListParagraph"/>
        <w:numPr>
          <w:ilvl w:val="0"/>
          <w:numId w:val="10"/>
        </w:numPr>
      </w:pPr>
      <w:r w:rsidRPr="00D4131A">
        <w:t xml:space="preserve">Gülay </w:t>
      </w:r>
      <w:proofErr w:type="spellStart"/>
      <w:r w:rsidRPr="00D4131A">
        <w:t>Canbaloğlu</w:t>
      </w:r>
      <w:proofErr w:type="spellEnd"/>
      <w:r w:rsidRPr="00D4131A">
        <w:t>, Jan Treur,</w:t>
      </w:r>
      <w:r>
        <w:t xml:space="preserve"> </w:t>
      </w:r>
      <w:r w:rsidR="00D034E2">
        <w:t xml:space="preserve">Peter H.M.P. </w:t>
      </w:r>
      <w:r w:rsidRPr="00D4131A">
        <w:t>Roelofsma</w:t>
      </w:r>
    </w:p>
    <w:p w14:paraId="4F6B9243" w14:textId="77777777" w:rsidR="00171989" w:rsidRDefault="00171989" w:rsidP="00171989">
      <w:pPr>
        <w:ind w:firstLine="708"/>
        <w:rPr>
          <w:lang w:val="en-GB"/>
        </w:rPr>
      </w:pPr>
      <w:r w:rsidRPr="00D4131A">
        <w:rPr>
          <w:lang w:val="en-GB"/>
        </w:rPr>
        <w:t>An Adaptive Self-</w:t>
      </w:r>
      <w:proofErr w:type="spellStart"/>
      <w:r w:rsidRPr="00D4131A">
        <w:rPr>
          <w:lang w:val="en-GB"/>
        </w:rPr>
        <w:t>Modeling</w:t>
      </w:r>
      <w:proofErr w:type="spellEnd"/>
      <w:r w:rsidRPr="00D4131A">
        <w:rPr>
          <w:lang w:val="en-GB"/>
        </w:rPr>
        <w:t xml:space="preserve"> Network Model for Multilevel Organizational Learning</w:t>
      </w:r>
    </w:p>
    <w:p w14:paraId="6CD702C8" w14:textId="77777777" w:rsidR="00171989" w:rsidRDefault="00171989" w:rsidP="00171989">
      <w:pPr>
        <w:ind w:left="1417" w:hanging="1"/>
        <w:rPr>
          <w:lang w:val="en-GB"/>
        </w:rPr>
      </w:pPr>
      <w:r w:rsidRPr="00D4131A">
        <w:rPr>
          <w:lang w:val="en-GB"/>
        </w:rPr>
        <w:t>In</w:t>
      </w:r>
      <w:r>
        <w:rPr>
          <w:lang w:val="en-GB"/>
        </w:rPr>
        <w:t>:</w:t>
      </w:r>
      <w:r w:rsidRPr="00D4131A">
        <w:rPr>
          <w:lang w:val="en-GB"/>
        </w:rPr>
        <w:t xml:space="preserve"> Proceedings of </w:t>
      </w:r>
      <w:r>
        <w:rPr>
          <w:lang w:val="en-GB"/>
        </w:rPr>
        <w:t xml:space="preserve">the </w:t>
      </w:r>
      <w:r w:rsidRPr="00D4131A">
        <w:rPr>
          <w:lang w:val="en-GB"/>
        </w:rPr>
        <w:t>Seventh International Congress on Information and Communication Technology</w:t>
      </w:r>
      <w:r>
        <w:rPr>
          <w:lang w:val="en-GB"/>
        </w:rPr>
        <w:t>,</w:t>
      </w:r>
      <w:r w:rsidRPr="00D4131A">
        <w:rPr>
          <w:lang w:val="en-GB"/>
        </w:rPr>
        <w:t xml:space="preserve"> ICICT 2022, Volume 2</w:t>
      </w:r>
      <w:r>
        <w:rPr>
          <w:lang w:val="en-GB"/>
        </w:rPr>
        <w:t xml:space="preserve">. </w:t>
      </w:r>
      <w:r w:rsidRPr="00D4131A">
        <w:rPr>
          <w:lang w:val="en-GB"/>
        </w:rPr>
        <w:t>Lecture Notes in Networks and Systems, vol 448</w:t>
      </w:r>
      <w:r>
        <w:rPr>
          <w:lang w:val="en-GB"/>
        </w:rPr>
        <w:t xml:space="preserve">, </w:t>
      </w:r>
      <w:r w:rsidRPr="00D4131A">
        <w:rPr>
          <w:lang w:val="en-GB"/>
        </w:rPr>
        <w:t>pp. 179-191. Springer Natur</w:t>
      </w:r>
      <w:r>
        <w:rPr>
          <w:lang w:val="en-GB"/>
        </w:rPr>
        <w:t>e.</w:t>
      </w:r>
    </w:p>
    <w:p w14:paraId="51DA1C23" w14:textId="77777777" w:rsidR="008F1D72" w:rsidRDefault="008F1D72" w:rsidP="00171989">
      <w:pPr>
        <w:ind w:left="1417" w:hanging="1"/>
        <w:rPr>
          <w:lang w:val="en-GB"/>
        </w:rPr>
      </w:pPr>
    </w:p>
    <w:p w14:paraId="4FE8C4FB" w14:textId="38898417" w:rsidR="008F1D72" w:rsidRDefault="008F1D72" w:rsidP="00171989">
      <w:pPr>
        <w:ind w:left="1417" w:hanging="1"/>
        <w:rPr>
          <w:lang w:val="en-GB"/>
        </w:rPr>
      </w:pPr>
      <w:r w:rsidRPr="008F1D72">
        <w:rPr>
          <w:b/>
          <w:bCs/>
          <w:lang w:val="en-GB"/>
        </w:rPr>
        <w:lastRenderedPageBreak/>
        <w:t>Abstract.</w:t>
      </w:r>
      <w:r>
        <w:rPr>
          <w:lang w:val="en-GB"/>
        </w:rPr>
        <w:t xml:space="preserve"> </w:t>
      </w:r>
      <w:r w:rsidRPr="008F1D72">
        <w:rPr>
          <w:lang w:val="en-GB"/>
        </w:rPr>
        <w:t>Multilevel organizational learning concerns an interplay of different types of learning at individual, team, and organizational levels. These processes use complex dynamic and adaptive mechanisms. A second-order adaptive network model for this is introduced here and illustrated.</w:t>
      </w:r>
    </w:p>
    <w:p w14:paraId="3F8CA8AB" w14:textId="77777777" w:rsidR="008F1D72" w:rsidRDefault="008F1D72" w:rsidP="00171989">
      <w:pPr>
        <w:ind w:left="1417" w:hanging="1"/>
        <w:rPr>
          <w:lang w:val="en-GB"/>
        </w:rPr>
      </w:pPr>
    </w:p>
    <w:p w14:paraId="0F92A8D2" w14:textId="77777777" w:rsidR="00171989" w:rsidRDefault="00171989" w:rsidP="00171989">
      <w:pPr>
        <w:ind w:left="1417" w:hanging="1"/>
        <w:rPr>
          <w:lang w:val="en-GB"/>
        </w:rPr>
      </w:pPr>
    </w:p>
    <w:p w14:paraId="642F1552" w14:textId="77777777" w:rsidR="00C45F8F" w:rsidRDefault="00C45F8F" w:rsidP="008B7401">
      <w:pPr>
        <w:rPr>
          <w:b/>
          <w:bCs/>
          <w:lang w:val="en-GB"/>
        </w:rPr>
      </w:pPr>
      <w:r>
        <w:rPr>
          <w:b/>
          <w:bCs/>
          <w:lang w:val="en-GB"/>
        </w:rPr>
        <w:t>Part III</w:t>
      </w:r>
    </w:p>
    <w:p w14:paraId="2B581798" w14:textId="6D081CC5" w:rsidR="008B7401" w:rsidRPr="002E1500" w:rsidRDefault="002E1500" w:rsidP="008B7401">
      <w:pPr>
        <w:rPr>
          <w:b/>
          <w:bCs/>
          <w:lang w:val="en-GB"/>
        </w:rPr>
      </w:pPr>
      <w:r>
        <w:rPr>
          <w:b/>
          <w:bCs/>
          <w:lang w:val="en-GB"/>
        </w:rPr>
        <w:t>Supporting</w:t>
      </w:r>
      <w:r w:rsidRPr="002E1500">
        <w:rPr>
          <w:b/>
          <w:bCs/>
          <w:lang w:val="en-GB"/>
        </w:rPr>
        <w:t xml:space="preserve"> </w:t>
      </w:r>
      <w:r w:rsidR="00C45F8F" w:rsidRPr="002E1500">
        <w:rPr>
          <w:b/>
          <w:bCs/>
          <w:lang w:val="en-GB"/>
        </w:rPr>
        <w:t xml:space="preserve">Safety </w:t>
      </w:r>
      <w:r w:rsidR="00C45F8F">
        <w:rPr>
          <w:b/>
          <w:bCs/>
          <w:lang w:val="en-GB"/>
        </w:rPr>
        <w:t>a</w:t>
      </w:r>
      <w:r w:rsidR="00C45F8F" w:rsidRPr="002E1500">
        <w:rPr>
          <w:b/>
          <w:bCs/>
          <w:lang w:val="en-GB"/>
        </w:rPr>
        <w:t xml:space="preserve">nd Security </w:t>
      </w:r>
      <w:r w:rsidR="00C45F8F">
        <w:rPr>
          <w:b/>
          <w:bCs/>
          <w:lang w:val="en-GB"/>
        </w:rPr>
        <w:t>in M</w:t>
      </w:r>
      <w:r w:rsidR="00C45F8F" w:rsidRPr="002E1500">
        <w:rPr>
          <w:b/>
          <w:bCs/>
          <w:lang w:val="en-GB"/>
        </w:rPr>
        <w:t xml:space="preserve">edical Teamwork </w:t>
      </w:r>
      <w:r w:rsidR="00E51D3E">
        <w:rPr>
          <w:b/>
          <w:bCs/>
          <w:lang w:val="en-GB"/>
        </w:rPr>
        <w:t xml:space="preserve">in the Neonatal Domain </w:t>
      </w:r>
      <w:r w:rsidR="00C45F8F">
        <w:rPr>
          <w:b/>
          <w:bCs/>
          <w:lang w:val="en-GB"/>
        </w:rPr>
        <w:t>t</w:t>
      </w:r>
      <w:r w:rsidR="00C45F8F" w:rsidRPr="002E1500">
        <w:rPr>
          <w:b/>
          <w:bCs/>
          <w:lang w:val="en-GB"/>
        </w:rPr>
        <w:t xml:space="preserve">hrough Cyberspace </w:t>
      </w:r>
    </w:p>
    <w:p w14:paraId="39DAC565" w14:textId="7DF302D0" w:rsidR="00171989" w:rsidRDefault="000815CD" w:rsidP="008B7401">
      <w:pPr>
        <w:rPr>
          <w:lang w:val="en-GB"/>
        </w:rPr>
      </w:pPr>
      <w:r w:rsidRPr="000815CD">
        <w:rPr>
          <w:lang w:val="en-GB"/>
        </w:rPr>
        <w:t>This part focuses in particular on</w:t>
      </w:r>
      <w:r>
        <w:rPr>
          <w:lang w:val="en-GB"/>
        </w:rPr>
        <w:t xml:space="preserve"> the use of shared mental models and organisational learning for medical teamwork in the neonatal domain and an AI Coach in cyberspace to support safety and security.</w:t>
      </w:r>
    </w:p>
    <w:p w14:paraId="59410058" w14:textId="77777777" w:rsidR="000815CD" w:rsidRPr="000815CD" w:rsidRDefault="000815CD" w:rsidP="008B7401">
      <w:pPr>
        <w:rPr>
          <w:lang w:val="en-GB"/>
        </w:rPr>
      </w:pPr>
    </w:p>
    <w:p w14:paraId="69942659" w14:textId="6D6D9B0B" w:rsidR="000B36B4" w:rsidRPr="000B36B4" w:rsidRDefault="008B7401" w:rsidP="00956700">
      <w:pPr>
        <w:pStyle w:val="ListParagraph"/>
        <w:numPr>
          <w:ilvl w:val="0"/>
          <w:numId w:val="10"/>
        </w:numPr>
      </w:pPr>
      <w:r w:rsidRPr="000B36B4">
        <w:t>Yida</w:t>
      </w:r>
      <w:r w:rsidR="000B36B4" w:rsidRPr="000B36B4">
        <w:t xml:space="preserve"> Xu, Fakhra Jabeen, Jan Treur, H. Rob Taal, </w:t>
      </w:r>
      <w:r w:rsidR="00D034E2">
        <w:t xml:space="preserve">Peter H.M.P. </w:t>
      </w:r>
      <w:r w:rsidR="000B36B4" w:rsidRPr="000B36B4">
        <w:t>Roelofsma</w:t>
      </w:r>
    </w:p>
    <w:p w14:paraId="2DB42037" w14:textId="6AAF7E7B" w:rsidR="008B7401" w:rsidRDefault="000B36B4" w:rsidP="000B36B4">
      <w:pPr>
        <w:ind w:firstLine="708"/>
        <w:rPr>
          <w:lang w:val="en-GB"/>
        </w:rPr>
      </w:pPr>
      <w:r w:rsidRPr="000B36B4">
        <w:rPr>
          <w:lang w:val="en-GB"/>
        </w:rPr>
        <w:t>Adaptive Agent Network Models with Internal Mental Models Supporting Patient Safety</w:t>
      </w:r>
    </w:p>
    <w:p w14:paraId="166DD8FA" w14:textId="39589EE5" w:rsidR="000B36B4" w:rsidRDefault="000B36B4" w:rsidP="000B36B4">
      <w:pPr>
        <w:ind w:left="1417" w:hanging="1"/>
        <w:rPr>
          <w:lang w:val="en-GB"/>
        </w:rPr>
      </w:pPr>
      <w:r w:rsidRPr="000B36B4">
        <w:rPr>
          <w:lang w:val="en-GB"/>
        </w:rPr>
        <w:t>Proc. of the 15th International Conference on Social Computing and Networking, SocialCom'22</w:t>
      </w:r>
      <w:r w:rsidR="00D4131A">
        <w:rPr>
          <w:lang w:val="en-GB"/>
        </w:rPr>
        <w:t>.</w:t>
      </w:r>
      <w:r w:rsidRPr="000B36B4">
        <w:rPr>
          <w:lang w:val="en-GB"/>
        </w:rPr>
        <w:t xml:space="preserve"> IEEE Computer Society Press</w:t>
      </w:r>
      <w:r w:rsidR="007F4AA3">
        <w:rPr>
          <w:lang w:val="en-GB"/>
        </w:rPr>
        <w:t xml:space="preserve"> (2022)</w:t>
      </w:r>
    </w:p>
    <w:p w14:paraId="5C0FF805" w14:textId="77777777" w:rsidR="0065537F" w:rsidRDefault="0065537F" w:rsidP="000B36B4">
      <w:pPr>
        <w:ind w:left="1417" w:hanging="1"/>
        <w:rPr>
          <w:lang w:val="en-GB"/>
        </w:rPr>
      </w:pPr>
    </w:p>
    <w:p w14:paraId="0FA1DDDE" w14:textId="05D5A311" w:rsidR="0065537F" w:rsidRDefault="0065537F" w:rsidP="000B36B4">
      <w:pPr>
        <w:ind w:left="1417" w:hanging="1"/>
        <w:rPr>
          <w:lang w:val="en-GB"/>
        </w:rPr>
      </w:pPr>
      <w:r w:rsidRPr="000815CD">
        <w:rPr>
          <w:b/>
          <w:bCs/>
          <w:lang w:val="en-GB"/>
        </w:rPr>
        <w:t>Abstract.</w:t>
      </w:r>
      <w:r>
        <w:rPr>
          <w:lang w:val="en-GB"/>
        </w:rPr>
        <w:t xml:space="preserve"> </w:t>
      </w:r>
      <w:r w:rsidRPr="0065537F">
        <w:rPr>
          <w:lang w:val="en-GB"/>
        </w:rPr>
        <w:t xml:space="preserve">In this </w:t>
      </w:r>
      <w:r>
        <w:rPr>
          <w:lang w:val="en-GB"/>
        </w:rPr>
        <w:t>chapt</w:t>
      </w:r>
      <w:r w:rsidRPr="0065537F">
        <w:rPr>
          <w:lang w:val="en-GB"/>
        </w:rPr>
        <w:t>er, it is shown how second-order adaptive agent-based network models can be used to model a medical team supported by a virtual AI Coach. It is illustrated for the case of a newborn baby in danger. The design of these computational agent models is based on an adaptive self-</w:t>
      </w:r>
      <w:proofErr w:type="spellStart"/>
      <w:r w:rsidRPr="0065537F">
        <w:rPr>
          <w:lang w:val="en-GB"/>
        </w:rPr>
        <w:t>modeling</w:t>
      </w:r>
      <w:proofErr w:type="spellEnd"/>
      <w:r w:rsidRPr="0065537F">
        <w:rPr>
          <w:lang w:val="en-GB"/>
        </w:rPr>
        <w:t xml:space="preserve"> network </w:t>
      </w:r>
      <w:proofErr w:type="spellStart"/>
      <w:r w:rsidRPr="0065537F">
        <w:rPr>
          <w:lang w:val="en-GB"/>
        </w:rPr>
        <w:t>modeling</w:t>
      </w:r>
      <w:proofErr w:type="spellEnd"/>
      <w:r w:rsidRPr="0065537F">
        <w:rPr>
          <w:lang w:val="en-GB"/>
        </w:rPr>
        <w:t xml:space="preserve"> approach. It also addresses how the AI Coach can play a central role in organizational learning. The agent models enable representations and processing of all actors' internal mental models and internal simulation of these mental models, adaptive changes of these mental models (learning and forgetting), and the interaction between the actors and the world.</w:t>
      </w:r>
    </w:p>
    <w:p w14:paraId="2C9AFC76" w14:textId="77777777" w:rsidR="000B36B4" w:rsidRPr="000B36B4" w:rsidRDefault="000B36B4" w:rsidP="000B36B4">
      <w:pPr>
        <w:ind w:left="1417" w:hanging="1"/>
        <w:rPr>
          <w:lang w:val="en-GB"/>
        </w:rPr>
      </w:pPr>
    </w:p>
    <w:p w14:paraId="24DAA209" w14:textId="5724DC60" w:rsidR="000B36B4" w:rsidRPr="000B36B4" w:rsidRDefault="008B7401" w:rsidP="00956700">
      <w:pPr>
        <w:pStyle w:val="ListParagraph"/>
        <w:numPr>
          <w:ilvl w:val="0"/>
          <w:numId w:val="10"/>
        </w:numPr>
      </w:pPr>
      <w:r w:rsidRPr="000B36B4">
        <w:t>Nisrine</w:t>
      </w:r>
      <w:r w:rsidR="000B36B4">
        <w:t xml:space="preserve"> Mokadem, Fakhra Jabeen, </w:t>
      </w:r>
      <w:r w:rsidR="000B36B4" w:rsidRPr="000B36B4">
        <w:t xml:space="preserve">Jan Treur, H. Rob Taal, </w:t>
      </w:r>
      <w:r w:rsidR="00D034E2">
        <w:t xml:space="preserve">Peter H.M.P. </w:t>
      </w:r>
      <w:r w:rsidR="000B36B4">
        <w:t>Roelofsma</w:t>
      </w:r>
    </w:p>
    <w:p w14:paraId="10F64E7B" w14:textId="0EC896B8" w:rsidR="000B36B4" w:rsidRDefault="000B36B4" w:rsidP="000B36B4">
      <w:pPr>
        <w:ind w:left="709" w:hanging="1"/>
        <w:rPr>
          <w:lang w:val="en-GB"/>
        </w:rPr>
      </w:pPr>
      <w:r w:rsidRPr="000B36B4">
        <w:rPr>
          <w:lang w:val="en-GB"/>
        </w:rPr>
        <w:t>An Adaptive Network Model for AI-Assisted Monitoring and Management of Neonatal Respiratory Distress</w:t>
      </w:r>
    </w:p>
    <w:p w14:paraId="480960B1" w14:textId="755B5C4F" w:rsidR="000B36B4" w:rsidRDefault="000B36B4" w:rsidP="000B36B4">
      <w:pPr>
        <w:ind w:left="1417" w:hanging="1"/>
        <w:rPr>
          <w:lang w:val="en-GB"/>
        </w:rPr>
      </w:pPr>
      <w:r w:rsidRPr="000B36B4">
        <w:rPr>
          <w:lang w:val="en-GB"/>
        </w:rPr>
        <w:t>Proc. of the 14th International Conference on Brain-Inspired Cognitive Architectures for Artificial Intelligence, BICA*AI'23</w:t>
      </w:r>
      <w:r w:rsidR="007F4AA3">
        <w:rPr>
          <w:lang w:val="en-GB"/>
        </w:rPr>
        <w:t xml:space="preserve"> (2023)</w:t>
      </w:r>
    </w:p>
    <w:p w14:paraId="7D3F3FE3" w14:textId="77777777" w:rsidR="0065537F" w:rsidRDefault="0065537F" w:rsidP="000B36B4">
      <w:pPr>
        <w:ind w:left="1417" w:hanging="1"/>
        <w:rPr>
          <w:lang w:val="en-GB"/>
        </w:rPr>
      </w:pPr>
    </w:p>
    <w:p w14:paraId="00B0696B" w14:textId="28552966" w:rsidR="0065537F" w:rsidRDefault="0065537F" w:rsidP="000B36B4">
      <w:pPr>
        <w:ind w:left="1417" w:hanging="1"/>
        <w:rPr>
          <w:lang w:val="en-GB"/>
        </w:rPr>
      </w:pPr>
      <w:r w:rsidRPr="0065537F">
        <w:rPr>
          <w:b/>
          <w:bCs/>
          <w:lang w:val="en-GB"/>
        </w:rPr>
        <w:t>Abstract.</w:t>
      </w:r>
      <w:r>
        <w:rPr>
          <w:lang w:val="en-GB"/>
        </w:rPr>
        <w:t xml:space="preserve"> </w:t>
      </w:r>
      <w:r w:rsidRPr="0065537F">
        <w:rPr>
          <w:lang w:val="en-GB"/>
        </w:rPr>
        <w:t xml:space="preserve">This </w:t>
      </w:r>
      <w:r>
        <w:rPr>
          <w:lang w:val="en-GB"/>
        </w:rPr>
        <w:t>chapter</w:t>
      </w:r>
      <w:r w:rsidRPr="0065537F">
        <w:rPr>
          <w:lang w:val="en-GB"/>
        </w:rPr>
        <w:t xml:space="preserve"> presents the use of second-order adaptive network models of hospital teams consisting of doctors and nurses, interacting together. A variety of scenarios are modelled and simulated, in relation with respiratory distress of a neonate, along with the integration of an AI-Coach for monitoring and support of such teams and of organizational learning. The research highlights the benefits of introducing a virtual AI-Coach in a hospital setting. The practical application setting revolves around a medical team responsible for managing neonates with respiratory distress. In this setting an AI-Coach act as an additional team member, to ensure correct execution of medical procedure. Through simulation experiments, the adaptive network models demonstrate the progression of the scenarios and highlight how the diverse challenges that may arise throughout the processes are handled.</w:t>
      </w:r>
    </w:p>
    <w:p w14:paraId="703FD70C" w14:textId="77777777" w:rsidR="000B36B4" w:rsidRPr="000B36B4" w:rsidRDefault="000B36B4" w:rsidP="000B36B4">
      <w:pPr>
        <w:ind w:left="1417" w:hanging="1"/>
        <w:rPr>
          <w:lang w:val="en-GB"/>
        </w:rPr>
      </w:pPr>
    </w:p>
    <w:p w14:paraId="3AC15F38" w14:textId="48B18F41" w:rsidR="000B36B4" w:rsidRPr="000B36B4" w:rsidRDefault="008B7401" w:rsidP="00956700">
      <w:pPr>
        <w:pStyle w:val="ListParagraph"/>
        <w:numPr>
          <w:ilvl w:val="0"/>
          <w:numId w:val="10"/>
        </w:numPr>
      </w:pPr>
      <w:r w:rsidRPr="000B36B4">
        <w:t>Raghav</w:t>
      </w:r>
      <w:r w:rsidR="000B36B4" w:rsidRPr="000B36B4">
        <w:t xml:space="preserve"> Chawla, </w:t>
      </w:r>
      <w:r w:rsidR="000B36B4">
        <w:t xml:space="preserve">Fakhra Jabeen, </w:t>
      </w:r>
      <w:r w:rsidR="000B36B4" w:rsidRPr="000B36B4">
        <w:t xml:space="preserve">Jan Treur, H. Rob Taal, </w:t>
      </w:r>
      <w:r w:rsidR="00D034E2">
        <w:t xml:space="preserve">Peter H.M.P. </w:t>
      </w:r>
      <w:r w:rsidR="000B36B4">
        <w:t>Roelofsma</w:t>
      </w:r>
    </w:p>
    <w:p w14:paraId="0373CC19" w14:textId="5CB3FFD4" w:rsidR="000B36B4" w:rsidRDefault="000B36B4" w:rsidP="000B36B4">
      <w:pPr>
        <w:pStyle w:val="ListParagraph"/>
        <w:rPr>
          <w:lang w:val="en-GB"/>
        </w:rPr>
      </w:pPr>
      <w:r w:rsidRPr="000B36B4">
        <w:rPr>
          <w:lang w:val="en-GB"/>
        </w:rPr>
        <w:t>An Adaptive Network Model Simulating the Effects of an AI Coach on Supporting Safety In Hospitals Through Inducing Adherence to Guidelines In Neonatal Medical Protocols</w:t>
      </w:r>
      <w:r w:rsidR="007F4AA3">
        <w:rPr>
          <w:lang w:val="en-GB"/>
        </w:rPr>
        <w:t xml:space="preserve"> (2023)</w:t>
      </w:r>
    </w:p>
    <w:p w14:paraId="41006019" w14:textId="77777777" w:rsidR="0065537F" w:rsidRDefault="0065537F" w:rsidP="000B36B4">
      <w:pPr>
        <w:pStyle w:val="ListParagraph"/>
        <w:rPr>
          <w:lang w:val="en-GB"/>
        </w:rPr>
      </w:pPr>
    </w:p>
    <w:p w14:paraId="01FA3ADA" w14:textId="4E59B7EC" w:rsidR="0065537F" w:rsidRPr="0065537F" w:rsidRDefault="0065537F" w:rsidP="0065537F">
      <w:pPr>
        <w:pStyle w:val="ListParagraph"/>
        <w:ind w:left="1416"/>
        <w:rPr>
          <w:lang w:val="en-GB"/>
        </w:rPr>
      </w:pPr>
      <w:r w:rsidRPr="0065537F">
        <w:rPr>
          <w:b/>
          <w:bCs/>
          <w:lang w:val="en-GB"/>
        </w:rPr>
        <w:t xml:space="preserve">Abstract. </w:t>
      </w:r>
      <w:r w:rsidRPr="0065537F">
        <w:rPr>
          <w:lang w:val="en-GB"/>
        </w:rPr>
        <w:t xml:space="preserve">In this </w:t>
      </w:r>
      <w:r>
        <w:rPr>
          <w:lang w:val="en-GB"/>
        </w:rPr>
        <w:t>chapt</w:t>
      </w:r>
      <w:r w:rsidRPr="0065537F">
        <w:rPr>
          <w:lang w:val="en-GB"/>
        </w:rPr>
        <w:t>er, it is shown how second-order adaptive agent-based</w:t>
      </w:r>
      <w:r>
        <w:rPr>
          <w:lang w:val="en-GB"/>
        </w:rPr>
        <w:t xml:space="preserve"> </w:t>
      </w:r>
      <w:r w:rsidRPr="0065537F">
        <w:rPr>
          <w:lang w:val="en-GB"/>
        </w:rPr>
        <w:t>network models can be used to support a medical team in healthcare</w:t>
      </w:r>
      <w:r>
        <w:rPr>
          <w:lang w:val="en-GB"/>
        </w:rPr>
        <w:t xml:space="preserve"> </w:t>
      </w:r>
      <w:r w:rsidRPr="0065537F">
        <w:rPr>
          <w:lang w:val="en-GB"/>
        </w:rPr>
        <w:t xml:space="preserve">institutions to adhere to specific neonatal </w:t>
      </w:r>
      <w:proofErr w:type="spellStart"/>
      <w:r w:rsidRPr="0065537F">
        <w:rPr>
          <w:lang w:val="en-GB"/>
        </w:rPr>
        <w:t>hypoglycemia</w:t>
      </w:r>
      <w:proofErr w:type="spellEnd"/>
      <w:r w:rsidRPr="0065537F">
        <w:rPr>
          <w:lang w:val="en-GB"/>
        </w:rPr>
        <w:t xml:space="preserve"> and neonatal</w:t>
      </w:r>
      <w:r>
        <w:rPr>
          <w:lang w:val="en-GB"/>
        </w:rPr>
        <w:t xml:space="preserve"> </w:t>
      </w:r>
      <w:r w:rsidRPr="0065537F">
        <w:rPr>
          <w:lang w:val="en-GB"/>
        </w:rPr>
        <w:t>hyperbilirubinemia treatment guidelines through the integration of an</w:t>
      </w:r>
      <w:r>
        <w:rPr>
          <w:lang w:val="en-GB"/>
        </w:rPr>
        <w:t xml:space="preserve"> </w:t>
      </w:r>
      <w:r w:rsidRPr="0065537F">
        <w:rPr>
          <w:lang w:val="en-GB"/>
        </w:rPr>
        <w:t>Artificial Intelligence (AI) Virtual Coach. The proposed AI Coach is</w:t>
      </w:r>
      <w:r>
        <w:rPr>
          <w:lang w:val="en-GB"/>
        </w:rPr>
        <w:t xml:space="preserve"> </w:t>
      </w:r>
      <w:r w:rsidRPr="0065537F">
        <w:rPr>
          <w:lang w:val="en-GB"/>
        </w:rPr>
        <w:t>designed to provide timely interventions and correct deviations when lapses</w:t>
      </w:r>
      <w:r>
        <w:rPr>
          <w:lang w:val="en-GB"/>
        </w:rPr>
        <w:t xml:space="preserve"> </w:t>
      </w:r>
      <w:r w:rsidRPr="0065537F">
        <w:rPr>
          <w:lang w:val="en-GB"/>
        </w:rPr>
        <w:t>in the health care practitioner’s internal mental states occur. Through</w:t>
      </w:r>
      <w:r>
        <w:rPr>
          <w:lang w:val="en-GB"/>
        </w:rPr>
        <w:t xml:space="preserve"> </w:t>
      </w:r>
      <w:r w:rsidRPr="0065537F">
        <w:rPr>
          <w:lang w:val="en-GB"/>
        </w:rPr>
        <w:t>simulating three different scenarios, the internal dynamics of these mental</w:t>
      </w:r>
      <w:r>
        <w:rPr>
          <w:lang w:val="en-GB"/>
        </w:rPr>
        <w:t xml:space="preserve"> </w:t>
      </w:r>
      <w:r w:rsidRPr="0065537F">
        <w:rPr>
          <w:lang w:val="en-GB"/>
        </w:rPr>
        <w:t>models, adaptive changes of these mental models (learning and forgetting),</w:t>
      </w:r>
    </w:p>
    <w:p w14:paraId="57B91E7B" w14:textId="5D7DB1F7" w:rsidR="0065537F" w:rsidRPr="0065537F" w:rsidRDefault="0065537F" w:rsidP="0065537F">
      <w:pPr>
        <w:pStyle w:val="ListParagraph"/>
        <w:ind w:left="1416"/>
        <w:rPr>
          <w:lang w:val="en-GB"/>
        </w:rPr>
      </w:pPr>
      <w:r w:rsidRPr="0065537F">
        <w:rPr>
          <w:lang w:val="en-GB"/>
        </w:rPr>
        <w:t>and the interaction between health care practitioners and the world is shown</w:t>
      </w:r>
      <w:r>
        <w:rPr>
          <w:lang w:val="en-GB"/>
        </w:rPr>
        <w:t xml:space="preserve"> </w:t>
      </w:r>
      <w:r w:rsidRPr="0065537F">
        <w:rPr>
          <w:lang w:val="en-GB"/>
        </w:rPr>
        <w:t>when; (1) There is perfect adherence to guidelines, (2) There is imperfect</w:t>
      </w:r>
      <w:r>
        <w:rPr>
          <w:lang w:val="en-GB"/>
        </w:rPr>
        <w:t xml:space="preserve"> </w:t>
      </w:r>
      <w:r w:rsidRPr="0065537F">
        <w:rPr>
          <w:lang w:val="en-GB"/>
        </w:rPr>
        <w:t>adherence to guidelines and (3) There is imperfect adherence to guidelines</w:t>
      </w:r>
      <w:r>
        <w:rPr>
          <w:lang w:val="en-GB"/>
        </w:rPr>
        <w:t xml:space="preserve"> </w:t>
      </w:r>
      <w:r w:rsidRPr="0065537F">
        <w:rPr>
          <w:lang w:val="en-GB"/>
        </w:rPr>
        <w:t>with the intervention of the AI coach.</w:t>
      </w:r>
    </w:p>
    <w:p w14:paraId="405AD492" w14:textId="77777777" w:rsidR="007F4AA3" w:rsidRPr="000B36B4" w:rsidRDefault="007F4AA3" w:rsidP="000B36B4">
      <w:pPr>
        <w:pStyle w:val="ListParagraph"/>
        <w:rPr>
          <w:lang w:val="en-GB"/>
        </w:rPr>
      </w:pPr>
    </w:p>
    <w:p w14:paraId="76170939" w14:textId="47C62A83" w:rsidR="008B7401" w:rsidRPr="000B36B4" w:rsidRDefault="000815CD" w:rsidP="00956700">
      <w:pPr>
        <w:pStyle w:val="ListParagraph"/>
        <w:numPr>
          <w:ilvl w:val="0"/>
          <w:numId w:val="10"/>
        </w:numPr>
        <w:rPr>
          <w:highlight w:val="yellow"/>
        </w:rPr>
      </w:pPr>
      <w:proofErr w:type="spellStart"/>
      <w:r>
        <w:rPr>
          <w:highlight w:val="yellow"/>
        </w:rPr>
        <w:t>chapter</w:t>
      </w:r>
      <w:proofErr w:type="spellEnd"/>
      <w:r w:rsidR="008B7401" w:rsidRPr="000B36B4">
        <w:rPr>
          <w:highlight w:val="yellow"/>
        </w:rPr>
        <w:t xml:space="preserve"> Yassine</w:t>
      </w:r>
      <w:r w:rsidR="007F4AA3">
        <w:rPr>
          <w:highlight w:val="yellow"/>
        </w:rPr>
        <w:tab/>
        <w:t>(2023)</w:t>
      </w:r>
    </w:p>
    <w:p w14:paraId="2BA06385" w14:textId="77777777" w:rsidR="008B7401" w:rsidRDefault="008B7401" w:rsidP="008B7401"/>
    <w:p w14:paraId="5C42525E" w14:textId="77777777" w:rsidR="00C45F8F" w:rsidRDefault="00C45F8F" w:rsidP="008B7401">
      <w:pPr>
        <w:rPr>
          <w:b/>
          <w:bCs/>
          <w:lang w:val="en-GB"/>
        </w:rPr>
      </w:pPr>
      <w:r>
        <w:rPr>
          <w:b/>
          <w:bCs/>
          <w:lang w:val="en-GB"/>
        </w:rPr>
        <w:t>Part IV</w:t>
      </w:r>
    </w:p>
    <w:p w14:paraId="5AC4524C" w14:textId="20F817B8" w:rsidR="008B7401" w:rsidRDefault="002E1500" w:rsidP="008B7401">
      <w:pPr>
        <w:rPr>
          <w:b/>
          <w:bCs/>
          <w:lang w:val="en-GB"/>
        </w:rPr>
      </w:pPr>
      <w:r w:rsidRPr="002E1500">
        <w:rPr>
          <w:b/>
          <w:bCs/>
          <w:lang w:val="en-GB"/>
        </w:rPr>
        <w:lastRenderedPageBreak/>
        <w:t xml:space="preserve">Supporting </w:t>
      </w:r>
      <w:r w:rsidR="00C45F8F" w:rsidRPr="002E1500">
        <w:rPr>
          <w:b/>
          <w:bCs/>
          <w:lang w:val="en-GB"/>
        </w:rPr>
        <w:t xml:space="preserve">Safety </w:t>
      </w:r>
      <w:r w:rsidR="00C45F8F">
        <w:rPr>
          <w:b/>
          <w:bCs/>
          <w:lang w:val="en-GB"/>
        </w:rPr>
        <w:t>a</w:t>
      </w:r>
      <w:r w:rsidR="00C45F8F" w:rsidRPr="002E1500">
        <w:rPr>
          <w:b/>
          <w:bCs/>
          <w:lang w:val="en-GB"/>
        </w:rPr>
        <w:t xml:space="preserve">nd Security </w:t>
      </w:r>
      <w:r w:rsidR="00C45F8F">
        <w:rPr>
          <w:b/>
          <w:bCs/>
          <w:lang w:val="en-GB"/>
        </w:rPr>
        <w:t>for C</w:t>
      </w:r>
      <w:r w:rsidR="00C45F8F" w:rsidRPr="002E1500">
        <w:rPr>
          <w:b/>
          <w:bCs/>
          <w:lang w:val="en-GB"/>
        </w:rPr>
        <w:t xml:space="preserve">ommunication </w:t>
      </w:r>
      <w:r w:rsidR="00C45F8F">
        <w:rPr>
          <w:b/>
          <w:bCs/>
          <w:lang w:val="en-GB"/>
        </w:rPr>
        <w:t>w</w:t>
      </w:r>
      <w:r w:rsidR="00C45F8F" w:rsidRPr="002E1500">
        <w:rPr>
          <w:b/>
          <w:bCs/>
          <w:lang w:val="en-GB"/>
        </w:rPr>
        <w:t xml:space="preserve">ith Patients </w:t>
      </w:r>
      <w:r w:rsidR="00C45F8F">
        <w:rPr>
          <w:b/>
          <w:bCs/>
          <w:lang w:val="en-GB"/>
        </w:rPr>
        <w:t>a</w:t>
      </w:r>
      <w:r w:rsidR="00C45F8F" w:rsidRPr="002E1500">
        <w:rPr>
          <w:b/>
          <w:bCs/>
          <w:lang w:val="en-GB"/>
        </w:rPr>
        <w:t xml:space="preserve">nd Colleagues </w:t>
      </w:r>
      <w:r w:rsidR="00C45F8F">
        <w:rPr>
          <w:b/>
          <w:bCs/>
          <w:lang w:val="en-GB"/>
        </w:rPr>
        <w:t>t</w:t>
      </w:r>
      <w:r w:rsidR="00C45F8F" w:rsidRPr="002E1500">
        <w:rPr>
          <w:b/>
          <w:bCs/>
          <w:lang w:val="en-GB"/>
        </w:rPr>
        <w:t>hrough Cyberspace</w:t>
      </w:r>
    </w:p>
    <w:p w14:paraId="458FC273" w14:textId="7B81CA8E" w:rsidR="00E51D3E" w:rsidRPr="00E51D3E" w:rsidRDefault="00E51D3E" w:rsidP="008B7401">
      <w:pPr>
        <w:rPr>
          <w:lang w:val="en-GB"/>
        </w:rPr>
      </w:pPr>
      <w:r>
        <w:rPr>
          <w:lang w:val="en-GB"/>
        </w:rPr>
        <w:t xml:space="preserve">The focus of this part is in particular on the use of an AI Coach in cyberspace to support safety and security in the </w:t>
      </w:r>
      <w:proofErr w:type="spellStart"/>
      <w:r>
        <w:rPr>
          <w:lang w:val="en-GB"/>
        </w:rPr>
        <w:t>neotal</w:t>
      </w:r>
      <w:proofErr w:type="spellEnd"/>
      <w:r>
        <w:rPr>
          <w:lang w:val="en-GB"/>
        </w:rPr>
        <w:t xml:space="preserve"> domain concerning communication between colleagues and with patients.</w:t>
      </w:r>
    </w:p>
    <w:p w14:paraId="220DE293" w14:textId="77777777" w:rsidR="00171989" w:rsidRPr="008B7401" w:rsidRDefault="00171989" w:rsidP="008B7401">
      <w:pPr>
        <w:rPr>
          <w:b/>
          <w:bCs/>
          <w:lang w:val="en-GB"/>
        </w:rPr>
      </w:pPr>
    </w:p>
    <w:p w14:paraId="26425B09" w14:textId="73BA6B53" w:rsidR="008B7401" w:rsidRPr="007F4AA3" w:rsidRDefault="008B7401" w:rsidP="00956700">
      <w:pPr>
        <w:pStyle w:val="ListParagraph"/>
        <w:numPr>
          <w:ilvl w:val="0"/>
          <w:numId w:val="10"/>
        </w:numPr>
      </w:pPr>
      <w:proofErr w:type="spellStart"/>
      <w:r w:rsidRPr="007F4AA3">
        <w:t>Linn</w:t>
      </w:r>
      <w:proofErr w:type="spellEnd"/>
      <w:r w:rsidR="007F4AA3" w:rsidRPr="007F4AA3">
        <w:t xml:space="preserve"> Weigl, </w:t>
      </w:r>
      <w:r w:rsidR="007F4AA3">
        <w:t xml:space="preserve">Fakhra Jabeen, </w:t>
      </w:r>
      <w:r w:rsidR="007F4AA3" w:rsidRPr="000B36B4">
        <w:t xml:space="preserve">Jan Treur, H. Rob Taal, </w:t>
      </w:r>
      <w:r w:rsidR="00D034E2">
        <w:t xml:space="preserve">Peter H.M.P. </w:t>
      </w:r>
      <w:r w:rsidR="007F4AA3">
        <w:t>Roelofsma</w:t>
      </w:r>
    </w:p>
    <w:p w14:paraId="1D9B91D4" w14:textId="77777777" w:rsidR="007F4AA3" w:rsidRPr="007F4AA3" w:rsidRDefault="007F4AA3" w:rsidP="007F4AA3">
      <w:pPr>
        <w:pStyle w:val="ListParagraph"/>
        <w:rPr>
          <w:lang w:val="en-GB"/>
        </w:rPr>
      </w:pPr>
      <w:r w:rsidRPr="007F4AA3">
        <w:rPr>
          <w:lang w:val="en-GB"/>
        </w:rPr>
        <w:t xml:space="preserve">Modelling learning for a better safety culture within an organization using </w:t>
      </w:r>
      <w:proofErr w:type="spellStart"/>
      <w:r w:rsidRPr="007F4AA3">
        <w:rPr>
          <w:lang w:val="en-GB"/>
        </w:rPr>
        <w:t>avirtual</w:t>
      </w:r>
      <w:proofErr w:type="spellEnd"/>
      <w:r w:rsidRPr="007F4AA3">
        <w:rPr>
          <w:lang w:val="en-GB"/>
        </w:rPr>
        <w:t xml:space="preserve"> safety coach: Reducing the risk of postpartum depression </w:t>
      </w:r>
      <w:proofErr w:type="spellStart"/>
      <w:r w:rsidRPr="007F4AA3">
        <w:rPr>
          <w:lang w:val="en-GB"/>
        </w:rPr>
        <w:t>viaimproved</w:t>
      </w:r>
      <w:proofErr w:type="spellEnd"/>
      <w:r w:rsidRPr="007F4AA3">
        <w:rPr>
          <w:lang w:val="en-GB"/>
        </w:rPr>
        <w:t xml:space="preserve"> communication with parents </w:t>
      </w:r>
    </w:p>
    <w:p w14:paraId="7436348D" w14:textId="71338973" w:rsidR="007F4AA3" w:rsidRDefault="007F4AA3" w:rsidP="007F4AA3">
      <w:pPr>
        <w:pStyle w:val="ListParagraph"/>
        <w:ind w:firstLine="696"/>
        <w:rPr>
          <w:lang w:val="en-GB"/>
        </w:rPr>
      </w:pPr>
      <w:r w:rsidRPr="007F4AA3">
        <w:rPr>
          <w:lang w:val="en-GB"/>
        </w:rPr>
        <w:t>Cognitive Systems Research 80</w:t>
      </w:r>
      <w:r>
        <w:rPr>
          <w:lang w:val="en-GB"/>
        </w:rPr>
        <w:t xml:space="preserve">, </w:t>
      </w:r>
      <w:r w:rsidRPr="007F4AA3">
        <w:rPr>
          <w:lang w:val="en-GB"/>
        </w:rPr>
        <w:t>1-36</w:t>
      </w:r>
      <w:r>
        <w:rPr>
          <w:lang w:val="en-GB"/>
        </w:rPr>
        <w:t xml:space="preserve"> (2023)</w:t>
      </w:r>
    </w:p>
    <w:p w14:paraId="28A10FBA" w14:textId="77777777" w:rsidR="0065537F" w:rsidRDefault="0065537F" w:rsidP="007F4AA3">
      <w:pPr>
        <w:pStyle w:val="ListParagraph"/>
        <w:ind w:firstLine="696"/>
        <w:rPr>
          <w:lang w:val="en-GB"/>
        </w:rPr>
      </w:pPr>
    </w:p>
    <w:p w14:paraId="7FACBA70" w14:textId="11658167" w:rsidR="0065537F" w:rsidRDefault="0065537F" w:rsidP="0065537F">
      <w:pPr>
        <w:pStyle w:val="ListParagraph"/>
        <w:ind w:left="1418" w:hanging="2"/>
        <w:rPr>
          <w:lang w:val="en-GB"/>
        </w:rPr>
      </w:pPr>
      <w:r w:rsidRPr="0065537F">
        <w:rPr>
          <w:b/>
          <w:bCs/>
          <w:lang w:val="en-GB"/>
        </w:rPr>
        <w:t>Abstract.</w:t>
      </w:r>
      <w:r>
        <w:rPr>
          <w:lang w:val="en-GB"/>
        </w:rPr>
        <w:t xml:space="preserve"> </w:t>
      </w:r>
      <w:r w:rsidRPr="0065537F">
        <w:rPr>
          <w:lang w:val="en-GB"/>
        </w:rPr>
        <w:t xml:space="preserve">This </w:t>
      </w:r>
      <w:r w:rsidR="000815CD">
        <w:rPr>
          <w:lang w:val="en-GB"/>
        </w:rPr>
        <w:t>chapter</w:t>
      </w:r>
      <w:r w:rsidRPr="0065537F">
        <w:rPr>
          <w:lang w:val="en-GB"/>
        </w:rPr>
        <w:t xml:space="preserve"> describes an extension of a safety culture within hospital organizations providing more transparency and acknowledgement of all actors, and in particular the parents. It contributes a model architecture to support a hospital to develop such an extended safety culture. It is illustrated for prevention of postpartum depression. Postpartum depression is a commonly known consequence of childbirth for both mothers and fathers. In this research, we computationally </w:t>
      </w:r>
      <w:proofErr w:type="spellStart"/>
      <w:r w:rsidRPr="0065537F">
        <w:rPr>
          <w:lang w:val="en-GB"/>
        </w:rPr>
        <w:t>analyze</w:t>
      </w:r>
      <w:proofErr w:type="spellEnd"/>
      <w:r w:rsidRPr="0065537F">
        <w:rPr>
          <w:lang w:val="en-GB"/>
        </w:rPr>
        <w:t xml:space="preserve"> the risk factors and lack of support received by fathers. Therefore, we use shared mental models to model the effects of poor and additional communication by healthcare practitioners to mitigate the development of postpartum depression in both the mother and the father. Both individual mental models and shared mental models are considered in the design of the computational model. The </w:t>
      </w:r>
      <w:r w:rsidR="000815CD">
        <w:rPr>
          <w:lang w:val="en-GB"/>
        </w:rPr>
        <w:t>chapter</w:t>
      </w:r>
      <w:r w:rsidRPr="0065537F">
        <w:rPr>
          <w:lang w:val="en-GB"/>
        </w:rPr>
        <w:t xml:space="preserve"> illustrates the benefits of simple support in terms of communication during childbirth, which has lasting effects, even outside the hospital. For the impact of additional communication, a Virtual Safety Coach is designed that intervenes when necessary to provide support, i.e., when a health care practitioner doesn’t. Moreover, organizational learning is also modelled to improve the mental models of both the Safety Coach and the Health Care Practitioner.</w:t>
      </w:r>
    </w:p>
    <w:p w14:paraId="34F76F73" w14:textId="77777777" w:rsidR="007F4AA3" w:rsidRPr="007F4AA3" w:rsidRDefault="007F4AA3" w:rsidP="007F4AA3">
      <w:pPr>
        <w:pStyle w:val="ListParagraph"/>
        <w:ind w:firstLine="696"/>
        <w:rPr>
          <w:lang w:val="en-GB"/>
        </w:rPr>
      </w:pPr>
    </w:p>
    <w:p w14:paraId="2B5F0F02" w14:textId="6B9E281F" w:rsidR="007F4AA3" w:rsidRPr="007F4AA3" w:rsidRDefault="008B7401" w:rsidP="00956700">
      <w:pPr>
        <w:pStyle w:val="ListParagraph"/>
        <w:numPr>
          <w:ilvl w:val="0"/>
          <w:numId w:val="10"/>
        </w:numPr>
      </w:pPr>
      <w:r w:rsidRPr="007F4AA3">
        <w:t>Shaney</w:t>
      </w:r>
      <w:r w:rsidR="007F4AA3" w:rsidRPr="007F4AA3">
        <w:t xml:space="preserve"> Doornkamp, </w:t>
      </w:r>
      <w:r w:rsidR="007F4AA3">
        <w:t xml:space="preserve">Fakhra Jabeen, </w:t>
      </w:r>
      <w:r w:rsidR="007F4AA3" w:rsidRPr="000B36B4">
        <w:t xml:space="preserve">Jan Treur, H. Rob Taal, </w:t>
      </w:r>
      <w:r w:rsidR="00D034E2">
        <w:t xml:space="preserve">Peter H.M.P. </w:t>
      </w:r>
      <w:r w:rsidR="007F4AA3">
        <w:t>Roelofsma</w:t>
      </w:r>
    </w:p>
    <w:p w14:paraId="7CFF6E62" w14:textId="07B168CC" w:rsidR="007F4AA3" w:rsidRDefault="007F4AA3" w:rsidP="007F4AA3">
      <w:pPr>
        <w:pStyle w:val="ListParagraph"/>
        <w:rPr>
          <w:lang w:val="en-GB"/>
        </w:rPr>
      </w:pPr>
      <w:r w:rsidRPr="007F4AA3">
        <w:rPr>
          <w:lang w:val="en-GB"/>
        </w:rPr>
        <w:t>A Controlled Adaptive Computational Network Model of a Virtual Coach Supporting Speaking Up by Healthcare Professionals to Optimise Patient Safety</w:t>
      </w:r>
    </w:p>
    <w:p w14:paraId="2EFC6279" w14:textId="0669174F" w:rsidR="007F4AA3" w:rsidRDefault="007F4AA3" w:rsidP="007F4AA3">
      <w:pPr>
        <w:pStyle w:val="ListParagraph"/>
        <w:ind w:left="1416"/>
        <w:rPr>
          <w:lang w:val="en-GB"/>
        </w:rPr>
      </w:pPr>
      <w:r w:rsidRPr="007F4AA3">
        <w:rPr>
          <w:lang w:val="en-GB"/>
        </w:rPr>
        <w:t>Cognitive Systems Research 81</w:t>
      </w:r>
      <w:r>
        <w:rPr>
          <w:lang w:val="en-GB"/>
        </w:rPr>
        <w:t xml:space="preserve">, </w:t>
      </w:r>
      <w:r w:rsidRPr="007F4AA3">
        <w:rPr>
          <w:lang w:val="en-GB"/>
        </w:rPr>
        <w:t>37-49</w:t>
      </w:r>
      <w:r>
        <w:rPr>
          <w:lang w:val="en-GB"/>
        </w:rPr>
        <w:t xml:space="preserve"> (2023)</w:t>
      </w:r>
    </w:p>
    <w:p w14:paraId="17106689" w14:textId="77777777" w:rsidR="0065537F" w:rsidRDefault="0065537F" w:rsidP="007F4AA3">
      <w:pPr>
        <w:pStyle w:val="ListParagraph"/>
        <w:ind w:left="1416"/>
        <w:rPr>
          <w:lang w:val="en-GB"/>
        </w:rPr>
      </w:pPr>
    </w:p>
    <w:p w14:paraId="3A5A368B" w14:textId="7896AF0B" w:rsidR="0065537F" w:rsidRPr="000B36B4" w:rsidRDefault="0065537F" w:rsidP="007F4AA3">
      <w:pPr>
        <w:pStyle w:val="ListParagraph"/>
        <w:ind w:left="1416"/>
        <w:rPr>
          <w:lang w:val="en-GB"/>
        </w:rPr>
      </w:pPr>
      <w:r w:rsidRPr="0065537F">
        <w:rPr>
          <w:b/>
          <w:bCs/>
          <w:lang w:val="en-GB"/>
        </w:rPr>
        <w:t>Abstract.</w:t>
      </w:r>
      <w:r>
        <w:rPr>
          <w:lang w:val="en-GB"/>
        </w:rPr>
        <w:t xml:space="preserve"> </w:t>
      </w:r>
      <w:r w:rsidRPr="0065537F">
        <w:rPr>
          <w:lang w:val="en-GB"/>
        </w:rPr>
        <w:t xml:space="preserve">Previous </w:t>
      </w:r>
      <w:r>
        <w:rPr>
          <w:lang w:val="en-GB"/>
        </w:rPr>
        <w:t>studie</w:t>
      </w:r>
      <w:r w:rsidRPr="0065537F">
        <w:rPr>
          <w:lang w:val="en-GB"/>
        </w:rPr>
        <w:t xml:space="preserve">s show that a substantial proportion of (near) medical errors in the operating theatre is attributable to ineffective communication between healthcare professionals. Speaking up about observed medical errors is a safety behaviour which promotes effective communication between health care professionals, consequently optimising patient care by reducing medical error risk. Speaking up by healthcare professionals (e.g., nurses, residents) remains difficult to execute in practice despite increasing awareness of its importance. Therefore, this </w:t>
      </w:r>
      <w:r>
        <w:rPr>
          <w:lang w:val="en-GB"/>
        </w:rPr>
        <w:t>chapt</w:t>
      </w:r>
      <w:r w:rsidRPr="0065537F">
        <w:rPr>
          <w:lang w:val="en-GB"/>
        </w:rPr>
        <w:t xml:space="preserve">er </w:t>
      </w:r>
      <w:proofErr w:type="spellStart"/>
      <w:r>
        <w:rPr>
          <w:lang w:val="en-GB"/>
        </w:rPr>
        <w:t>explorer</w:t>
      </w:r>
      <w:r w:rsidRPr="0065537F">
        <w:rPr>
          <w:lang w:val="en-GB"/>
        </w:rPr>
        <w:t>es</w:t>
      </w:r>
      <w:proofErr w:type="spellEnd"/>
      <w:r w:rsidRPr="0065537F">
        <w:rPr>
          <w:lang w:val="en-GB"/>
        </w:rPr>
        <w:t xml:space="preserve"> a computational model concerning the mechanisms known from psychological, observational, and medical literature which underlie the speaking up behaviour of a health care professional. It also addresses how a doctor may respond to the communicated message. Through several scenarios we illustrate what pattern of factors causes a healthcare professional to speak up when witnessing a (near) medical error. We moreover demonstrate how introducing an observant agent can facilitate effective communication and help to ensure patient safety through speaking up when a nurse </w:t>
      </w:r>
      <w:proofErr w:type="spellStart"/>
      <w:r w:rsidRPr="0065537F">
        <w:rPr>
          <w:lang w:val="en-GB"/>
        </w:rPr>
        <w:t>can not</w:t>
      </w:r>
      <w:proofErr w:type="spellEnd"/>
      <w:r w:rsidRPr="0065537F">
        <w:rPr>
          <w:lang w:val="en-GB"/>
        </w:rPr>
        <w:t xml:space="preserve">. In conclusion, the current </w:t>
      </w:r>
      <w:r w:rsidR="000815CD">
        <w:rPr>
          <w:lang w:val="en-GB"/>
        </w:rPr>
        <w:t>chapter</w:t>
      </w:r>
      <w:r w:rsidRPr="0065537F">
        <w:rPr>
          <w:lang w:val="en-GB"/>
        </w:rPr>
        <w:t xml:space="preserve"> introduces an adaptive computational model which predicts speaking up behaviour from the perspective of the speaker and receiver, with the addition of a virtual coach to further optimise patient safety when a patient could be in harm’s way.</w:t>
      </w:r>
    </w:p>
    <w:p w14:paraId="7795681E" w14:textId="5E2E3790" w:rsidR="008B7401" w:rsidRPr="000B36B4" w:rsidRDefault="008B7401" w:rsidP="008B7401">
      <w:pPr>
        <w:rPr>
          <w:lang w:val="en-GB"/>
        </w:rPr>
      </w:pPr>
    </w:p>
    <w:p w14:paraId="625520C4" w14:textId="77777777" w:rsidR="00C45F8F" w:rsidRDefault="00C45F8F" w:rsidP="008B7401">
      <w:pPr>
        <w:rPr>
          <w:b/>
          <w:bCs/>
          <w:lang w:val="en-GB"/>
        </w:rPr>
      </w:pPr>
      <w:r>
        <w:rPr>
          <w:b/>
          <w:bCs/>
          <w:lang w:val="en-GB"/>
        </w:rPr>
        <w:t>Part V</w:t>
      </w:r>
    </w:p>
    <w:p w14:paraId="7ABCD0A4" w14:textId="283C76A0" w:rsidR="008B7401" w:rsidRPr="002E1500" w:rsidRDefault="008B7401" w:rsidP="008B7401">
      <w:pPr>
        <w:rPr>
          <w:b/>
          <w:bCs/>
          <w:lang w:val="en-GB"/>
        </w:rPr>
      </w:pPr>
      <w:r w:rsidRPr="002E1500">
        <w:rPr>
          <w:b/>
          <w:bCs/>
          <w:lang w:val="en-GB"/>
        </w:rPr>
        <w:t xml:space="preserve">Organisational </w:t>
      </w:r>
      <w:r w:rsidR="00C45F8F" w:rsidRPr="002E1500">
        <w:rPr>
          <w:b/>
          <w:bCs/>
          <w:lang w:val="en-GB"/>
        </w:rPr>
        <w:t xml:space="preserve">Learning </w:t>
      </w:r>
      <w:r w:rsidR="00C45F8F">
        <w:rPr>
          <w:b/>
          <w:bCs/>
          <w:lang w:val="en-GB"/>
        </w:rPr>
        <w:t xml:space="preserve">for Safety and Security </w:t>
      </w:r>
      <w:r w:rsidR="00E51D3E">
        <w:rPr>
          <w:b/>
          <w:bCs/>
          <w:lang w:val="en-GB"/>
        </w:rPr>
        <w:t>t</w:t>
      </w:r>
      <w:r w:rsidR="00C45F8F">
        <w:rPr>
          <w:b/>
          <w:bCs/>
          <w:lang w:val="en-GB"/>
        </w:rPr>
        <w:t>hrough Cyberspace</w:t>
      </w:r>
    </w:p>
    <w:p w14:paraId="2090825C" w14:textId="7327514C" w:rsidR="00171989" w:rsidRDefault="00E51D3E" w:rsidP="008B7401">
      <w:pPr>
        <w:rPr>
          <w:lang w:val="en-GB"/>
        </w:rPr>
      </w:pPr>
      <w:r>
        <w:rPr>
          <w:lang w:val="en-GB"/>
        </w:rPr>
        <w:t xml:space="preserve">This part addresses in particular the role of mistakes and learning from them and how an organisation-wide strategy can </w:t>
      </w:r>
      <w:proofErr w:type="spellStart"/>
      <w:r>
        <w:rPr>
          <w:lang w:val="en-GB"/>
        </w:rPr>
        <w:t>ber</w:t>
      </w:r>
      <w:proofErr w:type="spellEnd"/>
      <w:r>
        <w:rPr>
          <w:lang w:val="en-GB"/>
        </w:rPr>
        <w:t xml:space="preserve"> followed to support safety and security.</w:t>
      </w:r>
    </w:p>
    <w:p w14:paraId="4E406F02" w14:textId="77777777" w:rsidR="00E51D3E" w:rsidRPr="00E51D3E" w:rsidRDefault="00E51D3E" w:rsidP="008B7401">
      <w:pPr>
        <w:rPr>
          <w:lang w:val="en-GB"/>
        </w:rPr>
      </w:pPr>
    </w:p>
    <w:p w14:paraId="527C4C47" w14:textId="2C5387AD" w:rsidR="008B7401" w:rsidRDefault="008B7401" w:rsidP="00956700">
      <w:pPr>
        <w:pStyle w:val="ListParagraph"/>
        <w:numPr>
          <w:ilvl w:val="0"/>
          <w:numId w:val="10"/>
        </w:numPr>
      </w:pPr>
      <w:proofErr w:type="spellStart"/>
      <w:r>
        <w:t>Mojgan</w:t>
      </w:r>
      <w:proofErr w:type="spellEnd"/>
      <w:r>
        <w:t xml:space="preserve"> </w:t>
      </w:r>
      <w:proofErr w:type="spellStart"/>
      <w:r w:rsidR="00E13721">
        <w:t>Hosseini</w:t>
      </w:r>
      <w:proofErr w:type="spellEnd"/>
      <w:r w:rsidR="00E13721">
        <w:t>, Jan Treur,</w:t>
      </w:r>
      <w:r>
        <w:t xml:space="preserve"> </w:t>
      </w:r>
      <w:proofErr w:type="spellStart"/>
      <w:r>
        <w:t>Wioleta</w:t>
      </w:r>
      <w:proofErr w:type="spellEnd"/>
      <w:r>
        <w:t xml:space="preserve"> </w:t>
      </w:r>
      <w:proofErr w:type="spellStart"/>
      <w:r>
        <w:t>Kucharska</w:t>
      </w:r>
      <w:proofErr w:type="spellEnd"/>
    </w:p>
    <w:p w14:paraId="615085FD" w14:textId="6234E302" w:rsidR="00E13721" w:rsidRDefault="00E13721" w:rsidP="00D4131A">
      <w:pPr>
        <w:ind w:left="709" w:hanging="1"/>
        <w:rPr>
          <w:lang w:val="en-GB"/>
        </w:rPr>
      </w:pPr>
      <w:r w:rsidRPr="00E13721">
        <w:rPr>
          <w:lang w:val="en-GB"/>
        </w:rPr>
        <w:t>An Adaptive Network Model for a Double Bias Perspective on Learning from Mistakes within Organizations</w:t>
      </w:r>
    </w:p>
    <w:p w14:paraId="3B08ADE5" w14:textId="77777777" w:rsidR="0065537F" w:rsidRDefault="0065537F" w:rsidP="00D4131A">
      <w:pPr>
        <w:ind w:left="709" w:hanging="1"/>
        <w:rPr>
          <w:lang w:val="en-GB"/>
        </w:rPr>
      </w:pPr>
    </w:p>
    <w:p w14:paraId="4EF365E6" w14:textId="1CA8D64E" w:rsidR="0065537F" w:rsidRDefault="0065537F" w:rsidP="0065537F">
      <w:pPr>
        <w:ind w:left="1416"/>
        <w:rPr>
          <w:lang w:val="en-GB"/>
        </w:rPr>
      </w:pPr>
      <w:r w:rsidRPr="0065537F">
        <w:rPr>
          <w:b/>
          <w:bCs/>
          <w:lang w:val="en-GB"/>
        </w:rPr>
        <w:t>Abstract.</w:t>
      </w:r>
      <w:r>
        <w:rPr>
          <w:lang w:val="en-GB"/>
        </w:rPr>
        <w:t xml:space="preserve"> </w:t>
      </w:r>
      <w:r w:rsidRPr="0065537F">
        <w:rPr>
          <w:lang w:val="en-GB"/>
        </w:rPr>
        <w:t xml:space="preserve">Although making mistakes is a crucial part of learning, it is still often being avoided in companies as it is considered as a shameful incident. This goes hand in hand with a mindset of a boss who dominantly believes that mistakes usually have negative consequences and therefore avoids them by only accepting simple tasks. Thus, there is no mechanism to learn </w:t>
      </w:r>
      <w:r w:rsidRPr="0065537F">
        <w:rPr>
          <w:lang w:val="en-GB"/>
        </w:rPr>
        <w:lastRenderedPageBreak/>
        <w:t xml:space="preserve">from mistakes. Employees working for and being influenced by such a boss also strongly believe that mistakes usually have negative consequences but in addition they believe that the boss never makes mistakes, it is often believed that only those who never make mistakes can be bosses and hold power. That's the problem, such kinds of bosses do not learn. So, on the one hand, we have bosses who select simple tasks to be always seen as perfect. Therefore, also they believe they should avoid mistakes. On the other hand, there exists a mindset of a boss who is not limited to simple tasks, he/she accepts more complex tasks and therefore in the end has better general performance by learning from mistakes. This then also affects the mindset and actions of employees in the same direction. This </w:t>
      </w:r>
      <w:r>
        <w:rPr>
          <w:lang w:val="en-GB"/>
        </w:rPr>
        <w:t>chapter</w:t>
      </w:r>
      <w:r w:rsidRPr="0065537F">
        <w:rPr>
          <w:lang w:val="en-GB"/>
        </w:rPr>
        <w:t xml:space="preserve"> exposes the consequences of both attitudes for the organizations.</w:t>
      </w:r>
    </w:p>
    <w:p w14:paraId="79DDC5CD" w14:textId="77777777" w:rsidR="00D4131A" w:rsidRPr="00E13721" w:rsidRDefault="00D4131A" w:rsidP="00D4131A">
      <w:pPr>
        <w:ind w:left="709" w:hanging="1"/>
        <w:rPr>
          <w:lang w:val="en-GB"/>
        </w:rPr>
      </w:pPr>
    </w:p>
    <w:p w14:paraId="4B73E409" w14:textId="279318CF" w:rsidR="00D4131A" w:rsidRDefault="00D4131A" w:rsidP="00956700">
      <w:pPr>
        <w:pStyle w:val="ListParagraph"/>
        <w:numPr>
          <w:ilvl w:val="0"/>
          <w:numId w:val="10"/>
        </w:numPr>
      </w:pPr>
      <w:r w:rsidRPr="00D4131A">
        <w:t>Nick van den Hurk, J</w:t>
      </w:r>
      <w:r>
        <w:t xml:space="preserve">an Treur, </w:t>
      </w:r>
      <w:r w:rsidR="00D034E2">
        <w:t xml:space="preserve">Peter H.M.P. </w:t>
      </w:r>
      <w:r w:rsidRPr="00D4131A">
        <w:t>Roelofsma</w:t>
      </w:r>
    </w:p>
    <w:p w14:paraId="29F94A45" w14:textId="6ADA5D8E" w:rsidR="00D4131A" w:rsidRDefault="00D4131A" w:rsidP="00D4131A">
      <w:pPr>
        <w:pStyle w:val="ListParagraph"/>
        <w:rPr>
          <w:lang w:val="en-GB"/>
        </w:rPr>
      </w:pPr>
      <w:r w:rsidRPr="00D4131A">
        <w:rPr>
          <w:lang w:val="en-GB"/>
        </w:rPr>
        <w:t>Adaptive Modelling of the Implementation of Environment Health and Safety Standards</w:t>
      </w:r>
    </w:p>
    <w:p w14:paraId="5D44A1CA" w14:textId="77777777" w:rsidR="00D4131A" w:rsidRDefault="00D4131A" w:rsidP="00D4131A">
      <w:pPr>
        <w:ind w:left="1417" w:hanging="1"/>
        <w:rPr>
          <w:lang w:val="en-GB"/>
        </w:rPr>
      </w:pPr>
      <w:r w:rsidRPr="00D4131A">
        <w:rPr>
          <w:lang w:val="en-GB"/>
        </w:rPr>
        <w:t>Proc. of the 15</w:t>
      </w:r>
      <w:r w:rsidRPr="00D4131A">
        <w:rPr>
          <w:vertAlign w:val="superscript"/>
          <w:lang w:val="en-GB"/>
        </w:rPr>
        <w:t>th</w:t>
      </w:r>
      <w:r w:rsidRPr="00D4131A">
        <w:rPr>
          <w:lang w:val="en-GB"/>
        </w:rPr>
        <w:t xml:space="preserve"> International Conference on Social Computing and Networking, SocialCom'22</w:t>
      </w:r>
      <w:r>
        <w:rPr>
          <w:lang w:val="en-GB"/>
        </w:rPr>
        <w:t xml:space="preserve">. </w:t>
      </w:r>
      <w:r w:rsidRPr="000B36B4">
        <w:rPr>
          <w:lang w:val="en-GB"/>
        </w:rPr>
        <w:t>IEEE Computer Society Press</w:t>
      </w:r>
      <w:r>
        <w:rPr>
          <w:lang w:val="en-GB"/>
        </w:rPr>
        <w:t xml:space="preserve"> (2022)</w:t>
      </w:r>
    </w:p>
    <w:p w14:paraId="20BA0BA8" w14:textId="77777777" w:rsidR="000815CD" w:rsidRDefault="000815CD" w:rsidP="00D4131A">
      <w:pPr>
        <w:ind w:left="1417" w:hanging="1"/>
        <w:rPr>
          <w:lang w:val="en-GB"/>
        </w:rPr>
      </w:pPr>
    </w:p>
    <w:p w14:paraId="5B5C6CFB" w14:textId="718F073A" w:rsidR="000815CD" w:rsidRDefault="000815CD" w:rsidP="00D4131A">
      <w:pPr>
        <w:ind w:left="1417" w:hanging="1"/>
        <w:rPr>
          <w:lang w:val="en-GB"/>
        </w:rPr>
      </w:pPr>
      <w:r w:rsidRPr="000815CD">
        <w:rPr>
          <w:b/>
          <w:bCs/>
          <w:lang w:val="en-GB"/>
        </w:rPr>
        <w:t>Abstract.</w:t>
      </w:r>
      <w:r>
        <w:rPr>
          <w:lang w:val="en-GB"/>
        </w:rPr>
        <w:t xml:space="preserve"> </w:t>
      </w:r>
      <w:r w:rsidRPr="000815CD">
        <w:rPr>
          <w:lang w:val="en-GB"/>
        </w:rPr>
        <w:t xml:space="preserve">This </w:t>
      </w:r>
      <w:r>
        <w:rPr>
          <w:lang w:val="en-GB"/>
        </w:rPr>
        <w:t>chapt</w:t>
      </w:r>
      <w:r w:rsidRPr="000815CD">
        <w:rPr>
          <w:lang w:val="en-GB"/>
        </w:rPr>
        <w:t xml:space="preserve">er focusses on using a self-modelling network </w:t>
      </w:r>
      <w:proofErr w:type="spellStart"/>
      <w:r w:rsidRPr="000815CD">
        <w:rPr>
          <w:lang w:val="en-GB"/>
        </w:rPr>
        <w:t>modeling</w:t>
      </w:r>
      <w:proofErr w:type="spellEnd"/>
      <w:r w:rsidRPr="000815CD">
        <w:rPr>
          <w:lang w:val="en-GB"/>
        </w:rPr>
        <w:t xml:space="preserve"> approach to analyse and predict the </w:t>
      </w:r>
      <w:proofErr w:type="spellStart"/>
      <w:r w:rsidRPr="000815CD">
        <w:rPr>
          <w:lang w:val="en-GB"/>
        </w:rPr>
        <w:t>behavior</w:t>
      </w:r>
      <w:proofErr w:type="spellEnd"/>
      <w:r w:rsidRPr="000815CD">
        <w:rPr>
          <w:lang w:val="en-GB"/>
        </w:rPr>
        <w:t xml:space="preserve"> of people within organizations, specifically on the implementation of EHS standards. The study focusses on a real-world scenario in which EHS standards are implemented in a multi-level organizational learning scenario. To ensure the health and safety of employees worldwide, the company provides standards for every EHS aspect of activities. The standards are fed by state-of-the-art technologies and science. They require local implementation at every site, also incorporating legislation for the country where it is based. The technique used in this study is dynamic computational modelling wielding the self-modelling network </w:t>
      </w:r>
      <w:proofErr w:type="spellStart"/>
      <w:r w:rsidRPr="000815CD">
        <w:rPr>
          <w:lang w:val="en-GB"/>
        </w:rPr>
        <w:t>modeling</w:t>
      </w:r>
      <w:proofErr w:type="spellEnd"/>
      <w:r w:rsidRPr="000815CD">
        <w:rPr>
          <w:lang w:val="en-GB"/>
        </w:rPr>
        <w:t xml:space="preserve"> approach. In the base scenario, the organization started with the implementation in a pilot phase. After a while the organization acknowledges it needs to take the lessons learned in the pilot and apply them to all other standards, enabling feed-forward and feedback learning within the organisation. Subsequently five alternative scenarios are described in which the organization is challenged with issues complicating the implementation process. The study shows the possibility of using a self-modelling social network in the execution of EHS activities. It demonstrates the importance of cooperation and open communication between the system owner, EHS expert and department. This is needed </w:t>
      </w:r>
      <w:proofErr w:type="spellStart"/>
      <w:r w:rsidRPr="000815CD">
        <w:rPr>
          <w:lang w:val="en-GB"/>
        </w:rPr>
        <w:t>to</w:t>
      </w:r>
      <w:del w:id="6" w:author="Fakhra Jabeen" w:date="2023-09-05T15:37:00Z">
        <w:r w:rsidRPr="000815CD" w:rsidDel="00C23B2B">
          <w:rPr>
            <w:lang w:val="en-GB"/>
          </w:rPr>
          <w:delText xml:space="preserve"> </w:delText>
        </w:r>
      </w:del>
      <w:r w:rsidRPr="000815CD">
        <w:rPr>
          <w:lang w:val="en-GB"/>
        </w:rPr>
        <w:t>be</w:t>
      </w:r>
      <w:proofErr w:type="spellEnd"/>
      <w:r w:rsidRPr="000815CD">
        <w:rPr>
          <w:lang w:val="en-GB"/>
        </w:rPr>
        <w:t xml:space="preserve"> able to learn about processes and efficiently safeguard the organization and its members.</w:t>
      </w:r>
    </w:p>
    <w:p w14:paraId="58BDEACD" w14:textId="77777777" w:rsidR="000815CD" w:rsidRDefault="000815CD" w:rsidP="00D4131A">
      <w:pPr>
        <w:ind w:left="1417" w:hanging="1"/>
        <w:rPr>
          <w:lang w:val="en-GB"/>
        </w:rPr>
      </w:pPr>
    </w:p>
    <w:p w14:paraId="2937AC62" w14:textId="2CFF993A" w:rsidR="00D4131A" w:rsidRPr="00D4131A" w:rsidRDefault="00D4131A" w:rsidP="00D4131A">
      <w:pPr>
        <w:pStyle w:val="ListParagraph"/>
        <w:rPr>
          <w:lang w:val="en-GB"/>
        </w:rPr>
      </w:pPr>
    </w:p>
    <w:p w14:paraId="23FE38DB" w14:textId="77777777" w:rsidR="00C45F8F" w:rsidRPr="000815CD" w:rsidRDefault="00C45F8F" w:rsidP="002E1500">
      <w:pPr>
        <w:rPr>
          <w:b/>
          <w:bCs/>
          <w:lang w:val="en-GB"/>
        </w:rPr>
      </w:pPr>
      <w:r w:rsidRPr="000815CD">
        <w:rPr>
          <w:b/>
          <w:bCs/>
          <w:lang w:val="en-GB"/>
        </w:rPr>
        <w:t>Part VI</w:t>
      </w:r>
    </w:p>
    <w:p w14:paraId="5BA416A4" w14:textId="29524C29" w:rsidR="002E1500" w:rsidRDefault="009D781C" w:rsidP="002E1500">
      <w:pPr>
        <w:rPr>
          <w:b/>
          <w:bCs/>
          <w:lang w:val="en-GB"/>
        </w:rPr>
      </w:pPr>
      <w:r>
        <w:rPr>
          <w:b/>
          <w:bCs/>
          <w:lang w:val="en-GB"/>
        </w:rPr>
        <w:t xml:space="preserve">Results and </w:t>
      </w:r>
      <w:r w:rsidR="002E1500" w:rsidRPr="000815CD">
        <w:rPr>
          <w:b/>
          <w:bCs/>
          <w:lang w:val="en-GB"/>
        </w:rPr>
        <w:t>Discussion</w:t>
      </w:r>
    </w:p>
    <w:p w14:paraId="7096A501" w14:textId="4E0D956D" w:rsidR="00E51D3E" w:rsidRPr="00E51D3E" w:rsidRDefault="00E51D3E" w:rsidP="002E1500">
      <w:pPr>
        <w:rPr>
          <w:lang w:val="en-GB"/>
        </w:rPr>
      </w:pPr>
      <w:r>
        <w:rPr>
          <w:lang w:val="en-GB"/>
        </w:rPr>
        <w:t>This part summarizes the obtained results and points out what can be put on a future research agenda.</w:t>
      </w:r>
    </w:p>
    <w:p w14:paraId="41056B1E" w14:textId="77777777" w:rsidR="002E1500" w:rsidRDefault="002E1500" w:rsidP="002E1500">
      <w:pPr>
        <w:rPr>
          <w:b/>
          <w:bCs/>
          <w:lang w:val="en-GB"/>
        </w:rPr>
      </w:pPr>
    </w:p>
    <w:p w14:paraId="748AA6A3" w14:textId="7C6E0618" w:rsidR="00B85CDD" w:rsidRPr="000815CD" w:rsidRDefault="00B85CDD" w:rsidP="002E1500">
      <w:pPr>
        <w:rPr>
          <w:b/>
          <w:bCs/>
          <w:lang w:val="en-GB"/>
        </w:rPr>
      </w:pPr>
    </w:p>
    <w:p w14:paraId="1B1A51CE" w14:textId="7490C408" w:rsidR="009234B1" w:rsidRDefault="009234B1" w:rsidP="002E1500">
      <w:pPr>
        <w:pStyle w:val="ListParagraph"/>
        <w:numPr>
          <w:ilvl w:val="0"/>
          <w:numId w:val="10"/>
        </w:numPr>
        <w:rPr>
          <w:ins w:id="7" w:author="Fakhra Jabeen" w:date="2023-09-05T12:54:00Z"/>
        </w:rPr>
      </w:pPr>
      <w:ins w:id="8" w:author="Fakhra Jabeen" w:date="2023-09-05T12:54:00Z">
        <w:r>
          <w:t>Fakhra Jabeen, …</w:t>
        </w:r>
      </w:ins>
    </w:p>
    <w:p w14:paraId="1FFEACEC" w14:textId="5344865A" w:rsidR="009234B1" w:rsidRDefault="007B7A39" w:rsidP="009234B1">
      <w:pPr>
        <w:pStyle w:val="ListParagraph"/>
        <w:rPr>
          <w:ins w:id="9" w:author="Fakhra Jabeen" w:date="2023-09-05T12:56:00Z"/>
          <w:lang w:val="en-GB"/>
        </w:rPr>
      </w:pPr>
      <w:ins w:id="10" w:author="Fakhra Jabeen" w:date="2023-09-05T12:58:00Z">
        <w:r w:rsidRPr="007B7A39">
          <w:rPr>
            <w:b/>
            <w:bCs/>
            <w:lang w:val="en-GB"/>
            <w:rPrChange w:id="11" w:author="Fakhra Jabeen" w:date="2023-09-05T12:58:00Z">
              <w:rPr>
                <w:lang w:val="en-GB"/>
              </w:rPr>
            </w:rPrChange>
          </w:rPr>
          <w:t>Chapter Title:</w:t>
        </w:r>
        <w:r>
          <w:rPr>
            <w:lang w:val="en-GB"/>
          </w:rPr>
          <w:t xml:space="preserve"> </w:t>
        </w:r>
      </w:ins>
      <w:ins w:id="12" w:author="Fakhra Jabeen" w:date="2023-09-05T12:54:00Z">
        <w:r w:rsidR="005C7A7F" w:rsidRPr="005C7A7F">
          <w:rPr>
            <w:lang w:val="en-GB"/>
            <w:rPrChange w:id="13" w:author="Fakhra Jabeen" w:date="2023-09-05T12:55:00Z">
              <w:rPr/>
            </w:rPrChange>
          </w:rPr>
          <w:t xml:space="preserve">Designing and </w:t>
        </w:r>
      </w:ins>
      <w:ins w:id="14" w:author="Fakhra Jabeen" w:date="2023-09-05T12:55:00Z">
        <w:r w:rsidR="005C7A7F">
          <w:rPr>
            <w:lang w:val="en-GB"/>
          </w:rPr>
          <w:t>Evaluating</w:t>
        </w:r>
        <w:r w:rsidR="005C7A7F" w:rsidRPr="005C7A7F">
          <w:rPr>
            <w:lang w:val="en-GB"/>
            <w:rPrChange w:id="15" w:author="Fakhra Jabeen" w:date="2023-09-05T12:55:00Z">
              <w:rPr/>
            </w:rPrChange>
          </w:rPr>
          <w:t xml:space="preserve"> A</w:t>
        </w:r>
        <w:r w:rsidR="005C7A7F">
          <w:rPr>
            <w:lang w:val="en-GB"/>
          </w:rPr>
          <w:t xml:space="preserve">I Coach </w:t>
        </w:r>
      </w:ins>
    </w:p>
    <w:p w14:paraId="2650500E" w14:textId="75CAAB1C" w:rsidR="0014456D" w:rsidRDefault="00BA36DE" w:rsidP="00AB5B99">
      <w:pPr>
        <w:pStyle w:val="ListParagraph"/>
        <w:jc w:val="both"/>
        <w:rPr>
          <w:ins w:id="16" w:author="Fakhra Jabeen" w:date="2023-09-05T12:59:00Z"/>
          <w:lang w:val="en-GB"/>
        </w:rPr>
        <w:pPrChange w:id="17" w:author="Fakhra Jabeen" w:date="2023-09-05T13:00:00Z">
          <w:pPr>
            <w:pStyle w:val="ListParagraph"/>
          </w:pPr>
        </w:pPrChange>
      </w:pPr>
      <w:ins w:id="18" w:author="Fakhra Jabeen" w:date="2023-09-05T12:56:00Z">
        <w:r>
          <w:rPr>
            <w:b/>
            <w:bCs/>
            <w:lang w:val="en-GB"/>
          </w:rPr>
          <w:t>Abstract:</w:t>
        </w:r>
        <w:r>
          <w:rPr>
            <w:lang w:val="en-GB"/>
          </w:rPr>
          <w:t xml:space="preserve"> </w:t>
        </w:r>
        <w:r w:rsidR="00700C92">
          <w:rPr>
            <w:lang w:val="en-GB"/>
          </w:rPr>
          <w:t xml:space="preserve">In this chapter we </w:t>
        </w:r>
      </w:ins>
      <w:ins w:id="19" w:author="Fakhra Jabeen" w:date="2023-09-05T12:57:00Z">
        <w:r w:rsidR="00700C92">
          <w:rPr>
            <w:lang w:val="en-GB"/>
          </w:rPr>
          <w:t>explain</w:t>
        </w:r>
      </w:ins>
      <w:ins w:id="20" w:author="Fakhra Jabeen" w:date="2023-09-05T12:56:00Z">
        <w:r w:rsidR="00700C92">
          <w:rPr>
            <w:lang w:val="en-GB"/>
          </w:rPr>
          <w:t xml:space="preserve"> how the coach</w:t>
        </w:r>
      </w:ins>
      <w:ins w:id="21" w:author="Fakhra Jabeen" w:date="2023-09-05T15:40:00Z">
        <w:r w:rsidR="00B473DE">
          <w:rPr>
            <w:lang w:val="en-GB"/>
          </w:rPr>
          <w:t xml:space="preserve"> interaction</w:t>
        </w:r>
      </w:ins>
      <w:ins w:id="22" w:author="Fakhra Jabeen" w:date="2023-09-05T12:56:00Z">
        <w:r w:rsidR="00700C92">
          <w:rPr>
            <w:lang w:val="en-GB"/>
          </w:rPr>
          <w:t xml:space="preserve"> </w:t>
        </w:r>
      </w:ins>
      <w:ins w:id="23" w:author="Fakhra Jabeen" w:date="2023-09-05T15:40:00Z">
        <w:r w:rsidR="00B473DE">
          <w:rPr>
            <w:lang w:val="en-GB"/>
          </w:rPr>
          <w:t>was</w:t>
        </w:r>
      </w:ins>
      <w:ins w:id="24" w:author="Fakhra Jabeen" w:date="2023-09-05T12:56:00Z">
        <w:r w:rsidR="00700C92">
          <w:rPr>
            <w:lang w:val="en-GB"/>
          </w:rPr>
          <w:t xml:space="preserve"> designed using AI Coach System. </w:t>
        </w:r>
      </w:ins>
      <w:ins w:id="25" w:author="Fakhra Jabeen" w:date="2023-09-05T12:57:00Z">
        <w:r w:rsidR="007B7A39">
          <w:rPr>
            <w:lang w:val="en-GB"/>
          </w:rPr>
          <w:t xml:space="preserve">A graphical interface is provided to </w:t>
        </w:r>
      </w:ins>
      <w:ins w:id="26" w:author="Fakhra Jabeen" w:date="2023-09-05T15:40:00Z">
        <w:r w:rsidR="00B473DE">
          <w:rPr>
            <w:lang w:val="en-GB"/>
          </w:rPr>
          <w:t>input the</w:t>
        </w:r>
      </w:ins>
      <w:ins w:id="27" w:author="Fakhra Jabeen" w:date="2023-09-05T12:59:00Z">
        <w:r w:rsidR="0014456D">
          <w:rPr>
            <w:lang w:val="en-GB"/>
          </w:rPr>
          <w:t xml:space="preserve"> computational models</w:t>
        </w:r>
      </w:ins>
      <w:ins w:id="28" w:author="Fakhra Jabeen" w:date="2023-09-05T15:40:00Z">
        <w:r w:rsidR="00B473DE">
          <w:rPr>
            <w:lang w:val="en-GB"/>
          </w:rPr>
          <w:t xml:space="preserve">, which were modelled </w:t>
        </w:r>
      </w:ins>
      <w:ins w:id="29" w:author="Fakhra Jabeen" w:date="2023-09-05T15:41:00Z">
        <w:r w:rsidR="00B473DE">
          <w:rPr>
            <w:lang w:val="en-GB"/>
          </w:rPr>
          <w:t xml:space="preserve">and simulated in Part II - V </w:t>
        </w:r>
      </w:ins>
      <w:ins w:id="30" w:author="Fakhra Jabeen" w:date="2023-09-05T12:59:00Z">
        <w:r w:rsidR="0014456D">
          <w:rPr>
            <w:lang w:val="en-GB"/>
          </w:rPr>
          <w:t>. These models encapsulate</w:t>
        </w:r>
      </w:ins>
      <w:ins w:id="31" w:author="Fakhra Jabeen" w:date="2023-09-05T15:41:00Z">
        <w:r w:rsidR="00B473DE">
          <w:rPr>
            <w:lang w:val="en-GB"/>
          </w:rPr>
          <w:t xml:space="preserve">, how </w:t>
        </w:r>
      </w:ins>
      <w:ins w:id="32" w:author="Fakhra Jabeen" w:date="2023-09-05T12:59:00Z">
        <w:r w:rsidR="0014456D">
          <w:rPr>
            <w:lang w:val="en-GB"/>
          </w:rPr>
          <w:t>user task</w:t>
        </w:r>
      </w:ins>
      <w:ins w:id="33" w:author="Fakhra Jabeen" w:date="2023-09-05T15:42:00Z">
        <w:r w:rsidR="00B473DE">
          <w:rPr>
            <w:lang w:val="en-GB"/>
          </w:rPr>
          <w:t>(</w:t>
        </w:r>
      </w:ins>
      <w:ins w:id="34" w:author="Fakhra Jabeen" w:date="2023-09-05T15:41:00Z">
        <w:r w:rsidR="00B473DE">
          <w:rPr>
            <w:lang w:val="en-GB"/>
          </w:rPr>
          <w:t>s)</w:t>
        </w:r>
      </w:ins>
      <w:ins w:id="35" w:author="Fakhra Jabeen" w:date="2023-09-05T12:59:00Z">
        <w:r w:rsidR="0014456D">
          <w:rPr>
            <w:lang w:val="en-GB"/>
          </w:rPr>
          <w:t xml:space="preserve"> </w:t>
        </w:r>
      </w:ins>
      <w:ins w:id="36" w:author="Fakhra Jabeen" w:date="2023-09-05T15:42:00Z">
        <w:r w:rsidR="00B473DE">
          <w:rPr>
            <w:lang w:val="en-GB"/>
          </w:rPr>
          <w:t xml:space="preserve">can be </w:t>
        </w:r>
      </w:ins>
      <w:ins w:id="37" w:author="Fakhra Jabeen" w:date="2023-09-05T15:43:00Z">
        <w:r w:rsidR="000656D2">
          <w:rPr>
            <w:lang w:val="en-GB"/>
          </w:rPr>
          <w:t>done</w:t>
        </w:r>
      </w:ins>
      <w:ins w:id="38" w:author="Fakhra Jabeen" w:date="2023-09-05T15:42:00Z">
        <w:r w:rsidR="00B473DE">
          <w:rPr>
            <w:lang w:val="en-GB"/>
          </w:rPr>
          <w:t xml:space="preserve"> </w:t>
        </w:r>
      </w:ins>
      <w:ins w:id="39" w:author="Fakhra Jabeen" w:date="2023-09-05T15:43:00Z">
        <w:r w:rsidR="000656D2">
          <w:rPr>
            <w:lang w:val="en-GB"/>
          </w:rPr>
          <w:t>through</w:t>
        </w:r>
      </w:ins>
      <w:ins w:id="40" w:author="Fakhra Jabeen" w:date="2023-09-05T15:42:00Z">
        <w:r w:rsidR="00B473DE">
          <w:rPr>
            <w:lang w:val="en-GB"/>
          </w:rPr>
          <w:t xml:space="preserve"> user-coach interaction </w:t>
        </w:r>
      </w:ins>
      <w:ins w:id="41" w:author="Fakhra Jabeen" w:date="2023-09-05T15:43:00Z">
        <w:r w:rsidR="000656D2">
          <w:rPr>
            <w:lang w:val="en-GB"/>
          </w:rPr>
          <w:t>monitoring</w:t>
        </w:r>
      </w:ins>
      <w:ins w:id="42" w:author="Fakhra Jabeen" w:date="2023-09-05T15:42:00Z">
        <w:r w:rsidR="00B473DE">
          <w:rPr>
            <w:lang w:val="en-GB"/>
          </w:rPr>
          <w:t xml:space="preserve"> the information from the</w:t>
        </w:r>
      </w:ins>
      <w:ins w:id="43" w:author="Fakhra Jabeen" w:date="2023-09-05T12:59:00Z">
        <w:r w:rsidR="0014456D">
          <w:rPr>
            <w:lang w:val="en-GB"/>
          </w:rPr>
          <w:t xml:space="preserve"> </w:t>
        </w:r>
      </w:ins>
      <w:ins w:id="44" w:author="Fakhra Jabeen" w:date="2023-09-05T15:43:00Z">
        <w:r w:rsidR="000656D2">
          <w:rPr>
            <w:lang w:val="en-GB"/>
          </w:rPr>
          <w:t>(</w:t>
        </w:r>
      </w:ins>
      <w:ins w:id="45" w:author="Fakhra Jabeen" w:date="2023-09-05T12:59:00Z">
        <w:r w:rsidR="0014456D">
          <w:rPr>
            <w:lang w:val="en-GB"/>
          </w:rPr>
          <w:t>mental</w:t>
        </w:r>
      </w:ins>
      <w:ins w:id="46" w:author="Fakhra Jabeen" w:date="2023-09-05T15:43:00Z">
        <w:r w:rsidR="000656D2">
          <w:rPr>
            <w:lang w:val="en-GB"/>
          </w:rPr>
          <w:t>)</w:t>
        </w:r>
      </w:ins>
      <w:ins w:id="47" w:author="Fakhra Jabeen" w:date="2023-09-05T12:59:00Z">
        <w:r w:rsidR="0014456D">
          <w:rPr>
            <w:lang w:val="en-GB"/>
          </w:rPr>
          <w:t xml:space="preserve"> models </w:t>
        </w:r>
      </w:ins>
      <w:ins w:id="48" w:author="Fakhra Jabeen" w:date="2023-09-05T15:42:00Z">
        <w:r w:rsidR="00B473DE">
          <w:rPr>
            <w:lang w:val="en-GB"/>
          </w:rPr>
          <w:t>of</w:t>
        </w:r>
      </w:ins>
      <w:ins w:id="49" w:author="Fakhra Jabeen" w:date="2023-09-05T12:59:00Z">
        <w:r w:rsidR="0014456D">
          <w:rPr>
            <w:lang w:val="en-GB"/>
          </w:rPr>
          <w:t xml:space="preserve"> user</w:t>
        </w:r>
      </w:ins>
      <w:ins w:id="50" w:author="Fakhra Jabeen" w:date="2023-09-05T15:42:00Z">
        <w:r w:rsidR="00B473DE">
          <w:rPr>
            <w:lang w:val="en-GB"/>
          </w:rPr>
          <w:t>s</w:t>
        </w:r>
      </w:ins>
      <w:ins w:id="51" w:author="Fakhra Jabeen" w:date="2023-09-05T13:00:00Z">
        <w:r w:rsidR="0014456D">
          <w:rPr>
            <w:lang w:val="en-GB"/>
          </w:rPr>
          <w:t xml:space="preserve">. </w:t>
        </w:r>
      </w:ins>
      <w:ins w:id="52" w:author="Fakhra Jabeen" w:date="2023-09-05T15:43:00Z">
        <w:r w:rsidR="000656D2">
          <w:rPr>
            <w:lang w:val="en-GB"/>
          </w:rPr>
          <w:t>During</w:t>
        </w:r>
      </w:ins>
      <w:ins w:id="53" w:author="Fakhra Jabeen" w:date="2023-09-05T13:00:00Z">
        <w:r w:rsidR="00812713">
          <w:rPr>
            <w:lang w:val="en-GB"/>
          </w:rPr>
          <w:t xml:space="preserve"> evaluation, our developer study indicates that </w:t>
        </w:r>
      </w:ins>
      <w:ins w:id="54" w:author="Fakhra Jabeen" w:date="2023-09-05T13:01:00Z">
        <w:r w:rsidR="00812713">
          <w:rPr>
            <w:lang w:val="en-GB"/>
          </w:rPr>
          <w:t>participants, although having no prior knowledge of complex systems, were able to s</w:t>
        </w:r>
      </w:ins>
      <w:ins w:id="55" w:author="Fakhra Jabeen" w:date="2023-09-05T13:02:00Z">
        <w:r w:rsidR="00812713">
          <w:rPr>
            <w:lang w:val="en-GB"/>
          </w:rPr>
          <w:t>uccessfully design the computational models</w:t>
        </w:r>
      </w:ins>
      <w:ins w:id="56" w:author="Fakhra Jabeen" w:date="2023-09-05T15:44:00Z">
        <w:r w:rsidR="000656D2">
          <w:rPr>
            <w:lang w:val="en-GB"/>
          </w:rPr>
          <w:t xml:space="preserve"> which can be</w:t>
        </w:r>
      </w:ins>
      <w:ins w:id="57" w:author="Fakhra Jabeen" w:date="2023-09-05T13:02:00Z">
        <w:r w:rsidR="00812713">
          <w:rPr>
            <w:lang w:val="en-GB"/>
          </w:rPr>
          <w:t xml:space="preserve"> designed for </w:t>
        </w:r>
      </w:ins>
      <w:ins w:id="58" w:author="Fakhra Jabeen" w:date="2023-09-05T15:44:00Z">
        <w:r w:rsidR="000656D2">
          <w:rPr>
            <w:lang w:val="en-GB"/>
          </w:rPr>
          <w:t>user-c</w:t>
        </w:r>
      </w:ins>
      <w:ins w:id="59" w:author="Fakhra Jabeen" w:date="2023-09-05T13:02:00Z">
        <w:r w:rsidR="00812713">
          <w:rPr>
            <w:lang w:val="en-GB"/>
          </w:rPr>
          <w:t>oach</w:t>
        </w:r>
      </w:ins>
      <w:ins w:id="60" w:author="Fakhra Jabeen" w:date="2023-09-05T15:44:00Z">
        <w:r w:rsidR="000656D2">
          <w:rPr>
            <w:lang w:val="en-GB"/>
          </w:rPr>
          <w:t xml:space="preserve"> interaction</w:t>
        </w:r>
      </w:ins>
      <w:ins w:id="61" w:author="Fakhra Jabeen" w:date="2023-09-05T13:02:00Z">
        <w:r w:rsidR="00812713">
          <w:rPr>
            <w:lang w:val="en-GB"/>
          </w:rPr>
          <w:t>. Moreover, it was observed that user-coach interaction</w:t>
        </w:r>
      </w:ins>
      <w:ins w:id="62" w:author="Fakhra Jabeen" w:date="2023-09-05T15:45:00Z">
        <w:r w:rsidR="00266F2E">
          <w:rPr>
            <w:lang w:val="en-GB"/>
          </w:rPr>
          <w:t xml:space="preserve"> could be</w:t>
        </w:r>
      </w:ins>
      <w:ins w:id="63" w:author="Fakhra Jabeen" w:date="2023-09-05T13:02:00Z">
        <w:r w:rsidR="00812713">
          <w:rPr>
            <w:lang w:val="en-GB"/>
          </w:rPr>
          <w:t xml:space="preserve"> helpful in </w:t>
        </w:r>
      </w:ins>
      <w:ins w:id="64" w:author="Fakhra Jabeen" w:date="2023-09-05T13:03:00Z">
        <w:r w:rsidR="00812713">
          <w:rPr>
            <w:lang w:val="en-GB"/>
          </w:rPr>
          <w:t>monitoring different causal factors</w:t>
        </w:r>
      </w:ins>
      <w:ins w:id="65" w:author="Fakhra Jabeen" w:date="2023-09-05T15:46:00Z">
        <w:r w:rsidR="00266F2E">
          <w:rPr>
            <w:lang w:val="en-GB"/>
          </w:rPr>
          <w:t xml:space="preserve"> and its related effects</w:t>
        </w:r>
      </w:ins>
      <w:ins w:id="66" w:author="Fakhra Jabeen" w:date="2023-09-05T13:03:00Z">
        <w:r w:rsidR="00812713">
          <w:rPr>
            <w:lang w:val="en-GB"/>
          </w:rPr>
          <w:t>.</w:t>
        </w:r>
      </w:ins>
      <w:ins w:id="67" w:author="Fakhra Jabeen" w:date="2023-09-05T15:46:00Z">
        <w:r w:rsidR="00266F2E">
          <w:rPr>
            <w:lang w:val="en-GB"/>
          </w:rPr>
          <w:t xml:space="preserve"> </w:t>
        </w:r>
      </w:ins>
    </w:p>
    <w:p w14:paraId="1EC297E7" w14:textId="77777777" w:rsidR="005C7A7F" w:rsidRPr="005C7A7F" w:rsidRDefault="005C7A7F" w:rsidP="009234B1">
      <w:pPr>
        <w:pStyle w:val="ListParagraph"/>
        <w:rPr>
          <w:ins w:id="68" w:author="Fakhra Jabeen" w:date="2023-09-05T12:54:00Z"/>
          <w:lang w:val="en-GB"/>
          <w:rPrChange w:id="69" w:author="Fakhra Jabeen" w:date="2023-09-05T12:55:00Z">
            <w:rPr>
              <w:ins w:id="70" w:author="Fakhra Jabeen" w:date="2023-09-05T12:54:00Z"/>
            </w:rPr>
          </w:rPrChange>
        </w:rPr>
        <w:pPrChange w:id="71" w:author="Fakhra Jabeen" w:date="2023-09-05T12:54:00Z">
          <w:pPr>
            <w:pStyle w:val="ListParagraph"/>
            <w:numPr>
              <w:numId w:val="10"/>
            </w:numPr>
            <w:ind w:hanging="360"/>
          </w:pPr>
        </w:pPrChange>
      </w:pPr>
    </w:p>
    <w:p w14:paraId="0CDDF559" w14:textId="2E91669D" w:rsidR="002E1500" w:rsidRPr="002E1500" w:rsidRDefault="002E1500" w:rsidP="002E1500">
      <w:pPr>
        <w:pStyle w:val="ListParagraph"/>
        <w:numPr>
          <w:ilvl w:val="0"/>
          <w:numId w:val="10"/>
        </w:numPr>
      </w:pPr>
      <w:r w:rsidRPr="002E1500">
        <w:t xml:space="preserve">Peter H.M.P. Roelofsma, Fakhra Jabeen, Rob H. Taal, Jan Treur </w:t>
      </w:r>
    </w:p>
    <w:p w14:paraId="661F3B52" w14:textId="2EE2A652" w:rsidR="002E1500" w:rsidRDefault="002E1500" w:rsidP="002E1500">
      <w:pPr>
        <w:ind w:left="709" w:hanging="1"/>
        <w:rPr>
          <w:ins w:id="72" w:author="Fakhra Jabeen" w:date="2023-09-05T13:39:00Z"/>
          <w:lang w:val="en-GB"/>
        </w:rPr>
      </w:pPr>
      <w:r>
        <w:rPr>
          <w:lang w:val="en-GB"/>
        </w:rPr>
        <w:t>Discussion</w:t>
      </w:r>
    </w:p>
    <w:p w14:paraId="08235E07" w14:textId="77777777" w:rsidR="00DA3DA4" w:rsidRDefault="00DA3DA4" w:rsidP="002E1500">
      <w:pPr>
        <w:ind w:left="709" w:hanging="1"/>
        <w:rPr>
          <w:ins w:id="73" w:author="Fakhra Jabeen" w:date="2023-09-05T13:39:00Z"/>
          <w:lang w:val="en-GB"/>
        </w:rPr>
      </w:pPr>
    </w:p>
    <w:p w14:paraId="2A042E66" w14:textId="77777777" w:rsidR="000435F3" w:rsidRDefault="000435F3" w:rsidP="002E1500">
      <w:pPr>
        <w:ind w:left="709" w:hanging="1"/>
        <w:rPr>
          <w:ins w:id="74" w:author="Fakhra Jabeen" w:date="2023-09-05T13:44:00Z"/>
          <w:lang w:val="en-GB"/>
        </w:rPr>
      </w:pPr>
    </w:p>
    <w:p w14:paraId="4183913D" w14:textId="77777777" w:rsidR="009E37E4" w:rsidRDefault="009E37E4" w:rsidP="002E1500">
      <w:pPr>
        <w:ind w:left="709" w:hanging="1"/>
        <w:rPr>
          <w:lang w:val="en-GB"/>
        </w:rPr>
      </w:pPr>
    </w:p>
    <w:p w14:paraId="4D2D74C2" w14:textId="4F297258" w:rsidR="00E81384" w:rsidRPr="000B36B4" w:rsidRDefault="00E81384" w:rsidP="00E81384">
      <w:pPr>
        <w:rPr>
          <w:lang w:val="en-GB"/>
        </w:rPr>
      </w:pPr>
    </w:p>
    <w:sectPr w:rsidR="00E81384" w:rsidRPr="000B36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78DA"/>
    <w:multiLevelType w:val="hybridMultilevel"/>
    <w:tmpl w:val="6BAACC52"/>
    <w:lvl w:ilvl="0" w:tplc="0413000F">
      <w:start w:val="1"/>
      <w:numFmt w:val="decimal"/>
      <w:lvlText w:val="%1."/>
      <w:lvlJc w:val="left"/>
      <w:pPr>
        <w:ind w:left="720" w:hanging="360"/>
      </w:pPr>
      <w:rPr>
        <w:rFonts w:hint="default"/>
      </w:rPr>
    </w:lvl>
    <w:lvl w:ilvl="1" w:tplc="0413000F">
      <w:start w:val="1"/>
      <w:numFmt w:val="decimal"/>
      <w:lvlText w:val="%2."/>
      <w:lvlJc w:val="left"/>
      <w:pPr>
        <w:ind w:left="720" w:hanging="360"/>
      </w:p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10DD1"/>
    <w:multiLevelType w:val="hybridMultilevel"/>
    <w:tmpl w:val="9C8C2C5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3121FA"/>
    <w:multiLevelType w:val="hybridMultilevel"/>
    <w:tmpl w:val="A462ECF4"/>
    <w:lvl w:ilvl="0" w:tplc="FFFFFFFF">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131B23"/>
    <w:multiLevelType w:val="hybridMultilevel"/>
    <w:tmpl w:val="9C8C2C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AA6541"/>
    <w:multiLevelType w:val="hybridMultilevel"/>
    <w:tmpl w:val="94A293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E31044"/>
    <w:multiLevelType w:val="hybridMultilevel"/>
    <w:tmpl w:val="6900B492"/>
    <w:lvl w:ilvl="0" w:tplc="5E569E2C">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23C1A0E"/>
    <w:multiLevelType w:val="hybridMultilevel"/>
    <w:tmpl w:val="A4CA66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9060B11"/>
    <w:multiLevelType w:val="hybridMultilevel"/>
    <w:tmpl w:val="C8C4A3BE"/>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64AC5ECE"/>
    <w:multiLevelType w:val="hybridMultilevel"/>
    <w:tmpl w:val="6D9EB4D4"/>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F554DA2"/>
    <w:multiLevelType w:val="hybridMultilevel"/>
    <w:tmpl w:val="DA245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FB677CF"/>
    <w:multiLevelType w:val="hybridMultilevel"/>
    <w:tmpl w:val="1A00F7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6305673"/>
    <w:multiLevelType w:val="hybridMultilevel"/>
    <w:tmpl w:val="E3F2550C"/>
    <w:lvl w:ilvl="0" w:tplc="DE54EE76">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4973333">
    <w:abstractNumId w:val="0"/>
  </w:num>
  <w:num w:numId="2" w16cid:durableId="1474327117">
    <w:abstractNumId w:val="6"/>
  </w:num>
  <w:num w:numId="3" w16cid:durableId="21051194">
    <w:abstractNumId w:val="10"/>
  </w:num>
  <w:num w:numId="4" w16cid:durableId="124012324">
    <w:abstractNumId w:val="11"/>
  </w:num>
  <w:num w:numId="5" w16cid:durableId="1220247064">
    <w:abstractNumId w:val="8"/>
  </w:num>
  <w:num w:numId="6" w16cid:durableId="541750118">
    <w:abstractNumId w:val="2"/>
  </w:num>
  <w:num w:numId="7" w16cid:durableId="392389162">
    <w:abstractNumId w:val="5"/>
  </w:num>
  <w:num w:numId="8" w16cid:durableId="769661879">
    <w:abstractNumId w:val="7"/>
  </w:num>
  <w:num w:numId="9" w16cid:durableId="927494948">
    <w:abstractNumId w:val="9"/>
  </w:num>
  <w:num w:numId="10" w16cid:durableId="1982422743">
    <w:abstractNumId w:val="3"/>
  </w:num>
  <w:num w:numId="11" w16cid:durableId="1271817316">
    <w:abstractNumId w:val="4"/>
  </w:num>
  <w:num w:numId="12" w16cid:durableId="11737589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khra Jabeen">
    <w15:presenceInfo w15:providerId="AD" w15:userId="S::fjabeen@tudelft.nl::38e59753-64c9-4e3c-96ae-773e52919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8720" w:allStyles="0" w:customStyles="0" w:latentStyles="0" w:stylesInUse="0" w:headingStyles="1" w:numberingStyles="0" w:tableStyles="0" w:directFormattingOnRuns="1" w:directFormattingOnParagraphs="1" w:directFormattingOnNumbering="1" w:directFormattingOnTables="0" w:clearFormatting="0" w:top3HeadingStyles="0" w:visibleStyles="0" w:alternateStyleNames="1"/>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1"/>
    <w:rsid w:val="00011654"/>
    <w:rsid w:val="00036D68"/>
    <w:rsid w:val="00036F20"/>
    <w:rsid w:val="000435F3"/>
    <w:rsid w:val="000656D2"/>
    <w:rsid w:val="000815CD"/>
    <w:rsid w:val="000A5460"/>
    <w:rsid w:val="000B36B4"/>
    <w:rsid w:val="000C4372"/>
    <w:rsid w:val="001223D2"/>
    <w:rsid w:val="0014456D"/>
    <w:rsid w:val="00171989"/>
    <w:rsid w:val="001D461D"/>
    <w:rsid w:val="001F5212"/>
    <w:rsid w:val="00266F2E"/>
    <w:rsid w:val="002800EF"/>
    <w:rsid w:val="002E1500"/>
    <w:rsid w:val="00317249"/>
    <w:rsid w:val="00321966"/>
    <w:rsid w:val="0033129C"/>
    <w:rsid w:val="00374FE2"/>
    <w:rsid w:val="00393F82"/>
    <w:rsid w:val="003C3621"/>
    <w:rsid w:val="00416094"/>
    <w:rsid w:val="00422EDE"/>
    <w:rsid w:val="00426292"/>
    <w:rsid w:val="004400EE"/>
    <w:rsid w:val="004733C2"/>
    <w:rsid w:val="004A4911"/>
    <w:rsid w:val="004E1080"/>
    <w:rsid w:val="00563D7A"/>
    <w:rsid w:val="00593AFC"/>
    <w:rsid w:val="005C7A7F"/>
    <w:rsid w:val="006168A8"/>
    <w:rsid w:val="00625A58"/>
    <w:rsid w:val="006471A1"/>
    <w:rsid w:val="0065537F"/>
    <w:rsid w:val="006E044B"/>
    <w:rsid w:val="006E2411"/>
    <w:rsid w:val="00700C92"/>
    <w:rsid w:val="007952BD"/>
    <w:rsid w:val="007B75E0"/>
    <w:rsid w:val="007B7A39"/>
    <w:rsid w:val="007D033A"/>
    <w:rsid w:val="007D084D"/>
    <w:rsid w:val="007F4AA3"/>
    <w:rsid w:val="00812713"/>
    <w:rsid w:val="008A1F3C"/>
    <w:rsid w:val="008B7401"/>
    <w:rsid w:val="008F1D72"/>
    <w:rsid w:val="009234B1"/>
    <w:rsid w:val="00956700"/>
    <w:rsid w:val="009816BC"/>
    <w:rsid w:val="009D781C"/>
    <w:rsid w:val="009E05A9"/>
    <w:rsid w:val="009E37E4"/>
    <w:rsid w:val="00A36351"/>
    <w:rsid w:val="00AB5B99"/>
    <w:rsid w:val="00B473DE"/>
    <w:rsid w:val="00B85CDD"/>
    <w:rsid w:val="00B87E3A"/>
    <w:rsid w:val="00B95653"/>
    <w:rsid w:val="00BA270F"/>
    <w:rsid w:val="00BA36DE"/>
    <w:rsid w:val="00C15F1D"/>
    <w:rsid w:val="00C23B2B"/>
    <w:rsid w:val="00C45F8F"/>
    <w:rsid w:val="00D034E2"/>
    <w:rsid w:val="00D4131A"/>
    <w:rsid w:val="00D9642C"/>
    <w:rsid w:val="00DA3DA4"/>
    <w:rsid w:val="00DA49B3"/>
    <w:rsid w:val="00DD69CF"/>
    <w:rsid w:val="00E13721"/>
    <w:rsid w:val="00E51D3E"/>
    <w:rsid w:val="00E81384"/>
    <w:rsid w:val="00EF78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68EA"/>
  <w15:chartTrackingRefBased/>
  <w15:docId w15:val="{CBAE773E-1850-463C-B348-837AB4D8D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6B4"/>
    <w:pPr>
      <w:ind w:left="720"/>
      <w:contextualSpacing/>
    </w:pPr>
  </w:style>
  <w:style w:type="paragraph" w:styleId="Revision">
    <w:name w:val="Revision"/>
    <w:hidden/>
    <w:uiPriority w:val="99"/>
    <w:semiHidden/>
    <w:rsid w:val="00B87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2355</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2045</dc:creator>
  <cp:keywords/>
  <dc:description/>
  <cp:lastModifiedBy>Fakhra Jabeen</cp:lastModifiedBy>
  <cp:revision>8</cp:revision>
  <dcterms:created xsi:type="dcterms:W3CDTF">2023-09-05T13:47:00Z</dcterms:created>
  <dcterms:modified xsi:type="dcterms:W3CDTF">2023-09-05T15:10:00Z</dcterms:modified>
</cp:coreProperties>
</file>